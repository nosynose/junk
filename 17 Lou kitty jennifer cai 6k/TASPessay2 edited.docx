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7D1F5D" w14:textId="77777777" w:rsidR="00104287" w:rsidRDefault="002948D4">
      <w:r>
        <w:rPr>
          <w:sz w:val="18"/>
          <w:szCs w:val="18"/>
          <w:highlight w:val="white"/>
        </w:rPr>
        <w:t>Reflect on the education (formal and informal) you have received: what experiences have you felt fortunate or unfortunate to have? Based on these experiences, tell us what unique perspectives you will bring to TASP.</w:t>
      </w:r>
    </w:p>
    <w:p w14:paraId="69292400" w14:textId="77777777" w:rsidR="00104287" w:rsidRDefault="00104287"/>
    <w:p w14:paraId="6A56FF72" w14:textId="77777777" w:rsidR="00104287" w:rsidRDefault="00104287"/>
    <w:p w14:paraId="2692A463" w14:textId="2BB37B38" w:rsidR="00C04DEE" w:rsidRDefault="002948D4">
      <w:pPr>
        <w:spacing w:line="360" w:lineRule="auto"/>
        <w:ind w:firstLine="720"/>
        <w:rPr>
          <w:ins w:id="0" w:author="root" w:date="2017-01-24T20:49:00Z"/>
          <w:sz w:val="20"/>
          <w:szCs w:val="20"/>
          <w:highlight w:val="white"/>
        </w:rPr>
      </w:pPr>
      <w:r>
        <w:rPr>
          <w:sz w:val="20"/>
          <w:szCs w:val="20"/>
          <w:highlight w:val="white"/>
        </w:rPr>
        <w:t xml:space="preserve">One of the experiences that I feel the most fortunate to have had is the chance to attend York House School, an all-girls school in Canada. I attended York </w:t>
      </w:r>
      <w:commentRangeStart w:id="1"/>
      <w:del w:id="2" w:author="root" w:date="2017-01-24T21:22:00Z">
        <w:r w:rsidDel="006B6CB9">
          <w:rPr>
            <w:sz w:val="20"/>
            <w:szCs w:val="20"/>
            <w:highlight w:val="white"/>
          </w:rPr>
          <w:delText xml:space="preserve">Housel </w:delText>
        </w:r>
        <w:commentRangeEnd w:id="1"/>
        <w:r w:rsidR="00C04DEE" w:rsidDel="006B6CB9">
          <w:rPr>
            <w:rStyle w:val="CommentReference"/>
          </w:rPr>
          <w:commentReference w:id="1"/>
        </w:r>
      </w:del>
      <w:ins w:id="3" w:author="root" w:date="2017-01-24T21:23:00Z">
        <w:r w:rsidR="006B6CB9">
          <w:rPr>
            <w:rFonts w:hint="eastAsia"/>
            <w:sz w:val="20"/>
            <w:szCs w:val="20"/>
            <w:highlight w:val="white"/>
          </w:rPr>
          <w:t>House</w:t>
        </w:r>
        <w:r w:rsidR="006B6CB9">
          <w:rPr>
            <w:sz w:val="20"/>
            <w:szCs w:val="20"/>
            <w:highlight w:val="white"/>
          </w:rPr>
          <w:t xml:space="preserve"> </w:t>
        </w:r>
      </w:ins>
      <w:r>
        <w:rPr>
          <w:sz w:val="20"/>
          <w:szCs w:val="20"/>
          <w:highlight w:val="white"/>
        </w:rPr>
        <w:t xml:space="preserve">from 4th through 6th grade, a time in </w:t>
      </w:r>
      <w:del w:id="4" w:author="root" w:date="2017-01-24T21:26:00Z">
        <w:r w:rsidDel="006B6CB9">
          <w:rPr>
            <w:sz w:val="20"/>
            <w:szCs w:val="20"/>
            <w:highlight w:val="white"/>
          </w:rPr>
          <w:delText xml:space="preserve">any </w:delText>
        </w:r>
      </w:del>
      <w:ins w:id="5" w:author="root" w:date="2017-01-24T21:26:00Z">
        <w:r w:rsidR="006B6CB9">
          <w:rPr>
            <w:sz w:val="20"/>
            <w:szCs w:val="20"/>
            <w:highlight w:val="white"/>
          </w:rPr>
          <w:t xml:space="preserve">a </w:t>
        </w:r>
      </w:ins>
      <w:r>
        <w:rPr>
          <w:sz w:val="20"/>
          <w:szCs w:val="20"/>
          <w:highlight w:val="white"/>
        </w:rPr>
        <w:t xml:space="preserve">young girl’s life in which she begins to mature intellectually and </w:t>
      </w:r>
      <w:del w:id="6" w:author="root" w:date="2017-01-24T21:26:00Z">
        <w:r w:rsidDel="006B6CB9">
          <w:rPr>
            <w:sz w:val="20"/>
            <w:szCs w:val="20"/>
            <w:highlight w:val="white"/>
          </w:rPr>
          <w:delText xml:space="preserve">cultivate </w:delText>
        </w:r>
      </w:del>
      <w:ins w:id="7" w:author="root" w:date="2017-01-24T21:26:00Z">
        <w:r w:rsidR="006B6CB9">
          <w:rPr>
            <w:sz w:val="20"/>
            <w:szCs w:val="20"/>
            <w:highlight w:val="white"/>
          </w:rPr>
          <w:t xml:space="preserve">forms </w:t>
        </w:r>
      </w:ins>
      <w:r>
        <w:rPr>
          <w:sz w:val="20"/>
          <w:szCs w:val="20"/>
          <w:highlight w:val="white"/>
        </w:rPr>
        <w:t xml:space="preserve">her own views of the world. At York, I developed a mindset of acceptance and respect for all the </w:t>
      </w:r>
      <w:del w:id="8" w:author="root" w:date="2017-01-24T21:38:00Z">
        <w:r w:rsidDel="00C206E3">
          <w:rPr>
            <w:sz w:val="20"/>
            <w:szCs w:val="20"/>
            <w:highlight w:val="white"/>
          </w:rPr>
          <w:delText xml:space="preserve">women </w:delText>
        </w:r>
      </w:del>
      <w:ins w:id="9" w:author="root" w:date="2017-01-24T21:38:00Z">
        <w:r w:rsidR="00C206E3">
          <w:rPr>
            <w:sz w:val="20"/>
            <w:szCs w:val="20"/>
            <w:highlight w:val="white"/>
          </w:rPr>
          <w:t xml:space="preserve">girls </w:t>
        </w:r>
      </w:ins>
      <w:r>
        <w:rPr>
          <w:sz w:val="20"/>
          <w:szCs w:val="20"/>
          <w:highlight w:val="white"/>
        </w:rPr>
        <w:t xml:space="preserve">around me, despite living in a society in which </w:t>
      </w:r>
      <w:del w:id="10" w:author="root" w:date="2017-01-24T21:39:00Z">
        <w:r w:rsidDel="00C206E3">
          <w:rPr>
            <w:sz w:val="20"/>
            <w:szCs w:val="20"/>
            <w:highlight w:val="white"/>
          </w:rPr>
          <w:delText xml:space="preserve">women </w:delText>
        </w:r>
      </w:del>
      <w:ins w:id="11" w:author="root" w:date="2017-01-24T21:39:00Z">
        <w:r w:rsidR="00C206E3">
          <w:rPr>
            <w:sz w:val="20"/>
            <w:szCs w:val="20"/>
            <w:highlight w:val="white"/>
          </w:rPr>
          <w:t xml:space="preserve">girls </w:t>
        </w:r>
      </w:ins>
      <w:r>
        <w:rPr>
          <w:sz w:val="20"/>
          <w:szCs w:val="20"/>
          <w:highlight w:val="white"/>
        </w:rPr>
        <w:t xml:space="preserve">are often pitted against one another. </w:t>
      </w:r>
    </w:p>
    <w:p w14:paraId="222E0290" w14:textId="566926D8" w:rsidR="00C206E3" w:rsidDel="00C206E3" w:rsidRDefault="00C206E3">
      <w:pPr>
        <w:spacing w:line="360" w:lineRule="auto"/>
        <w:ind w:firstLine="720"/>
        <w:rPr>
          <w:del w:id="12" w:author="root" w:date="2017-01-24T21:46:00Z"/>
          <w:moveTo w:id="13" w:author="root" w:date="2017-01-24T21:46:00Z"/>
          <w:sz w:val="20"/>
          <w:szCs w:val="20"/>
          <w:highlight w:val="white"/>
        </w:rPr>
      </w:pPr>
      <w:ins w:id="14" w:author="root" w:date="2017-01-24T21:40:00Z">
        <w:r>
          <w:rPr>
            <w:sz w:val="20"/>
            <w:szCs w:val="20"/>
            <w:highlight w:val="white"/>
          </w:rPr>
          <w:t xml:space="preserve">We live in a highly competitive society. </w:t>
        </w:r>
      </w:ins>
      <w:moveToRangeStart w:id="15" w:author="root" w:date="2017-01-24T21:46:00Z" w:name="move473057697"/>
      <w:moveTo w:id="16" w:author="root" w:date="2017-01-24T21:46:00Z">
        <w:r>
          <w:rPr>
            <w:sz w:val="20"/>
            <w:szCs w:val="20"/>
            <w:highlight w:val="white"/>
          </w:rPr>
          <w:t>Girls are constantly placed in competition against each other</w:t>
        </w:r>
      </w:moveTo>
      <w:ins w:id="17" w:author="root" w:date="2017-01-24T21:48:00Z">
        <w:r w:rsidR="00640F86">
          <w:rPr>
            <w:sz w:val="20"/>
            <w:szCs w:val="20"/>
            <w:highlight w:val="white"/>
          </w:rPr>
          <w:t>,</w:t>
        </w:r>
      </w:ins>
      <w:moveTo w:id="18" w:author="root" w:date="2017-01-24T21:46:00Z">
        <w:r>
          <w:rPr>
            <w:sz w:val="20"/>
            <w:szCs w:val="20"/>
            <w:highlight w:val="white"/>
          </w:rPr>
          <w:t xml:space="preserve"> whether it be comparisons of physical attractiveness, intellectual superiority, or talent and skill. </w:t>
        </w:r>
      </w:moveTo>
    </w:p>
    <w:moveToRangeEnd w:id="15"/>
    <w:p w14:paraId="62B939FD" w14:textId="4289E30F" w:rsidR="0045168C" w:rsidRDefault="002948D4">
      <w:pPr>
        <w:spacing w:line="360" w:lineRule="auto"/>
        <w:ind w:firstLine="720"/>
        <w:rPr>
          <w:ins w:id="19" w:author="root" w:date="2017-01-24T20:49:00Z"/>
          <w:sz w:val="20"/>
          <w:szCs w:val="20"/>
          <w:highlight w:val="white"/>
        </w:rPr>
      </w:pPr>
      <w:del w:id="20" w:author="root" w:date="2017-01-24T21:46:00Z">
        <w:r w:rsidDel="00C206E3">
          <w:rPr>
            <w:rFonts w:hint="eastAsia"/>
            <w:sz w:val="20"/>
            <w:szCs w:val="20"/>
            <w:highlight w:val="white"/>
          </w:rPr>
          <w:delText xml:space="preserve">In our current age and time, girls are constantly being pitted against each other </w:delText>
        </w:r>
      </w:del>
      <w:del w:id="21" w:author="root" w:date="2017-01-24T21:48:00Z">
        <w:r w:rsidDel="00640F86">
          <w:rPr>
            <w:rFonts w:hint="eastAsia"/>
            <w:sz w:val="20"/>
            <w:szCs w:val="20"/>
            <w:highlight w:val="white"/>
          </w:rPr>
          <w:delText xml:space="preserve">both </w:delText>
        </w:r>
      </w:del>
      <w:del w:id="22" w:author="root" w:date="2017-01-24T21:46:00Z">
        <w:r w:rsidDel="00C50603">
          <w:rPr>
            <w:rFonts w:hint="eastAsia"/>
            <w:sz w:val="20"/>
            <w:szCs w:val="20"/>
            <w:highlight w:val="white"/>
          </w:rPr>
          <w:delText xml:space="preserve">in </w:delText>
        </w:r>
      </w:del>
      <w:del w:id="23" w:author="root" w:date="2017-01-24T21:50:00Z">
        <w:r w:rsidDel="00640F86">
          <w:rPr>
            <w:rFonts w:hint="eastAsia"/>
            <w:sz w:val="20"/>
            <w:szCs w:val="20"/>
            <w:highlight w:val="white"/>
          </w:rPr>
          <w:delText>the</w:delText>
        </w:r>
      </w:del>
      <w:del w:id="24" w:author="root" w:date="2017-01-24T21:51:00Z">
        <w:r w:rsidDel="00640F86">
          <w:rPr>
            <w:sz w:val="20"/>
            <w:szCs w:val="20"/>
            <w:highlight w:val="white"/>
          </w:rPr>
          <w:delText xml:space="preserve"> </w:delText>
        </w:r>
      </w:del>
      <w:del w:id="25" w:author="root" w:date="2017-01-24T21:52:00Z">
        <w:r w:rsidDel="00640F86">
          <w:rPr>
            <w:sz w:val="20"/>
            <w:szCs w:val="20"/>
            <w:highlight w:val="white"/>
          </w:rPr>
          <w:delText xml:space="preserve">media and </w:delText>
        </w:r>
      </w:del>
      <w:del w:id="26" w:author="root" w:date="2017-01-24T21:46:00Z">
        <w:r w:rsidDel="00C50603">
          <w:rPr>
            <w:sz w:val="20"/>
            <w:szCs w:val="20"/>
            <w:highlight w:val="white"/>
          </w:rPr>
          <w:delText xml:space="preserve">in </w:delText>
        </w:r>
      </w:del>
      <w:del w:id="27" w:author="root" w:date="2017-01-24T21:52:00Z">
        <w:r w:rsidDel="00640F86">
          <w:rPr>
            <w:sz w:val="20"/>
            <w:szCs w:val="20"/>
            <w:highlight w:val="white"/>
          </w:rPr>
          <w:delText xml:space="preserve">our daily, personal lives. </w:delText>
        </w:r>
      </w:del>
      <w:ins w:id="28" w:author="root" w:date="2017-01-24T21:52:00Z">
        <w:r w:rsidR="00640F86" w:rsidRPr="00640F86">
          <w:rPr>
            <w:sz w:val="20"/>
            <w:szCs w:val="20"/>
          </w:rPr>
          <w:t xml:space="preserve">This </w:t>
        </w:r>
      </w:ins>
      <w:ins w:id="29" w:author="root" w:date="2017-01-24T21:55:00Z">
        <w:r w:rsidR="00640F86">
          <w:rPr>
            <w:sz w:val="20"/>
            <w:szCs w:val="20"/>
          </w:rPr>
          <w:t>habit</w:t>
        </w:r>
      </w:ins>
      <w:ins w:id="30" w:author="root" w:date="2017-01-24T21:52:00Z">
        <w:r w:rsidR="00640F86" w:rsidRPr="00640F86">
          <w:rPr>
            <w:sz w:val="20"/>
            <w:szCs w:val="20"/>
          </w:rPr>
          <w:t xml:space="preserve"> is prevalent in social media and our daily, personal lives. </w:t>
        </w:r>
      </w:ins>
      <w:ins w:id="31" w:author="root" w:date="2017-01-24T21:53:00Z">
        <w:r w:rsidR="00640F86">
          <w:rPr>
            <w:sz w:val="20"/>
            <w:szCs w:val="20"/>
            <w:highlight w:val="white"/>
          </w:rPr>
          <w:t>P</w:t>
        </w:r>
      </w:ins>
      <w:del w:id="32" w:author="root" w:date="2017-01-24T21:47:00Z">
        <w:r w:rsidDel="00640F86">
          <w:rPr>
            <w:sz w:val="20"/>
            <w:szCs w:val="20"/>
            <w:highlight w:val="white"/>
          </w:rPr>
          <w:delText xml:space="preserve">The media’s pitting of women against women can be seen whenever it </w:delText>
        </w:r>
      </w:del>
      <w:del w:id="33" w:author="root" w:date="2017-01-24T21:53:00Z">
        <w:r w:rsidDel="00640F86">
          <w:rPr>
            <w:sz w:val="20"/>
            <w:szCs w:val="20"/>
            <w:highlight w:val="white"/>
          </w:rPr>
          <w:delText>p</w:delText>
        </w:r>
      </w:del>
      <w:r>
        <w:rPr>
          <w:sz w:val="20"/>
          <w:szCs w:val="20"/>
          <w:highlight w:val="white"/>
        </w:rPr>
        <w:t>rais</w:t>
      </w:r>
      <w:ins w:id="34" w:author="root" w:date="2017-01-24T21:47:00Z">
        <w:r w:rsidR="00640F86">
          <w:rPr>
            <w:sz w:val="20"/>
            <w:szCs w:val="20"/>
            <w:highlight w:val="white"/>
          </w:rPr>
          <w:t xml:space="preserve">ing </w:t>
        </w:r>
      </w:ins>
      <w:del w:id="35" w:author="root" w:date="2017-01-24T21:47:00Z">
        <w:r w:rsidDel="00640F86">
          <w:rPr>
            <w:sz w:val="20"/>
            <w:szCs w:val="20"/>
            <w:highlight w:val="white"/>
          </w:rPr>
          <w:delText>es</w:delText>
        </w:r>
      </w:del>
      <w:del w:id="36" w:author="root" w:date="2017-01-24T21:53:00Z">
        <w:r w:rsidDel="00640F86">
          <w:rPr>
            <w:sz w:val="20"/>
            <w:szCs w:val="20"/>
            <w:highlight w:val="white"/>
          </w:rPr>
          <w:delText xml:space="preserve"> </w:delText>
        </w:r>
      </w:del>
      <w:r>
        <w:rPr>
          <w:sz w:val="20"/>
          <w:szCs w:val="20"/>
          <w:highlight w:val="white"/>
        </w:rPr>
        <w:t xml:space="preserve">one </w:t>
      </w:r>
      <w:ins w:id="37" w:author="root" w:date="2017-01-24T21:47:00Z">
        <w:r w:rsidR="00640F86">
          <w:rPr>
            <w:sz w:val="20"/>
            <w:szCs w:val="20"/>
            <w:highlight w:val="white"/>
          </w:rPr>
          <w:t>girl</w:t>
        </w:r>
      </w:ins>
      <w:del w:id="38" w:author="root" w:date="2017-01-24T21:47:00Z">
        <w:r w:rsidDel="00640F86">
          <w:rPr>
            <w:sz w:val="20"/>
            <w:szCs w:val="20"/>
            <w:highlight w:val="white"/>
          </w:rPr>
          <w:delText>woman</w:delText>
        </w:r>
      </w:del>
      <w:r>
        <w:rPr>
          <w:sz w:val="20"/>
          <w:szCs w:val="20"/>
          <w:highlight w:val="white"/>
        </w:rPr>
        <w:t xml:space="preserve"> </w:t>
      </w:r>
      <w:del w:id="39" w:author="root" w:date="2017-01-24T21:47:00Z">
        <w:r w:rsidDel="00640F86">
          <w:rPr>
            <w:sz w:val="20"/>
            <w:szCs w:val="20"/>
            <w:highlight w:val="white"/>
          </w:rPr>
          <w:delText xml:space="preserve">while </w:delText>
        </w:r>
      </w:del>
      <w:ins w:id="40" w:author="root" w:date="2017-01-24T21:49:00Z">
        <w:r w:rsidR="00640F86">
          <w:rPr>
            <w:sz w:val="20"/>
            <w:szCs w:val="20"/>
            <w:highlight w:val="white"/>
          </w:rPr>
          <w:t xml:space="preserve">is </w:t>
        </w:r>
      </w:ins>
      <w:ins w:id="41" w:author="root" w:date="2017-01-24T21:53:00Z">
        <w:r w:rsidR="00640F86">
          <w:rPr>
            <w:sz w:val="20"/>
            <w:szCs w:val="20"/>
            <w:highlight w:val="white"/>
          </w:rPr>
          <w:t xml:space="preserve">sometimes </w:t>
        </w:r>
      </w:ins>
      <w:ins w:id="42" w:author="root" w:date="2017-01-24T21:47:00Z">
        <w:r w:rsidR="00640F86">
          <w:rPr>
            <w:sz w:val="20"/>
            <w:szCs w:val="20"/>
            <w:highlight w:val="white"/>
          </w:rPr>
          <w:t xml:space="preserve">at </w:t>
        </w:r>
      </w:ins>
      <w:ins w:id="43" w:author="root" w:date="2017-01-24T21:49:00Z">
        <w:r w:rsidR="00640F86">
          <w:rPr>
            <w:sz w:val="20"/>
            <w:szCs w:val="20"/>
            <w:highlight w:val="white"/>
          </w:rPr>
          <w:t xml:space="preserve">the cost of </w:t>
        </w:r>
      </w:ins>
      <w:r>
        <w:rPr>
          <w:sz w:val="20"/>
          <w:szCs w:val="20"/>
          <w:highlight w:val="white"/>
        </w:rPr>
        <w:t xml:space="preserve">shaming another. </w:t>
      </w:r>
      <w:moveFromRangeStart w:id="44" w:author="root" w:date="2017-01-24T21:46:00Z" w:name="move473057697"/>
      <w:moveFrom w:id="45" w:author="root" w:date="2017-01-24T21:46:00Z">
        <w:r w:rsidDel="00C206E3">
          <w:rPr>
            <w:sz w:val="20"/>
            <w:szCs w:val="20"/>
            <w:highlight w:val="white"/>
          </w:rPr>
          <w:t xml:space="preserve">Girls are constantly placed in competition against each other whether it be comparisons of physical attractiveness, intellectual superiority, or talent and skill. </w:t>
        </w:r>
      </w:moveFrom>
      <w:moveFromRangeEnd w:id="44"/>
      <w:r>
        <w:rPr>
          <w:sz w:val="20"/>
          <w:szCs w:val="20"/>
          <w:highlight w:val="white"/>
        </w:rPr>
        <w:t>Th</w:t>
      </w:r>
      <w:ins w:id="46" w:author="root" w:date="2017-01-24T21:51:00Z">
        <w:r w:rsidR="00640F86">
          <w:rPr>
            <w:sz w:val="20"/>
            <w:szCs w:val="20"/>
            <w:highlight w:val="white"/>
          </w:rPr>
          <w:t>e</w:t>
        </w:r>
      </w:ins>
      <w:del w:id="47" w:author="root" w:date="2017-01-24T21:51:00Z">
        <w:r w:rsidDel="00640F86">
          <w:rPr>
            <w:sz w:val="20"/>
            <w:szCs w:val="20"/>
            <w:highlight w:val="white"/>
          </w:rPr>
          <w:delText>is</w:delText>
        </w:r>
      </w:del>
      <w:r>
        <w:rPr>
          <w:sz w:val="20"/>
          <w:szCs w:val="20"/>
          <w:highlight w:val="white"/>
        </w:rPr>
        <w:t xml:space="preserve"> </w:t>
      </w:r>
      <w:del w:id="48" w:author="root" w:date="2017-01-24T21:55:00Z">
        <w:r w:rsidDel="00640F86">
          <w:rPr>
            <w:sz w:val="20"/>
            <w:szCs w:val="20"/>
            <w:highlight w:val="white"/>
          </w:rPr>
          <w:delText xml:space="preserve">habit </w:delText>
        </w:r>
      </w:del>
      <w:ins w:id="49" w:author="root" w:date="2017-01-24T21:55:00Z">
        <w:r w:rsidR="00640F86">
          <w:rPr>
            <w:sz w:val="20"/>
            <w:szCs w:val="20"/>
            <w:highlight w:val="white"/>
          </w:rPr>
          <w:t xml:space="preserve">practice </w:t>
        </w:r>
      </w:ins>
      <w:del w:id="50" w:author="root" w:date="2017-01-24T21:49:00Z">
        <w:r w:rsidDel="00640F86">
          <w:rPr>
            <w:sz w:val="20"/>
            <w:szCs w:val="20"/>
            <w:highlight w:val="white"/>
          </w:rPr>
          <w:delText xml:space="preserve">of pitting women against one another </w:delText>
        </w:r>
      </w:del>
      <w:r>
        <w:rPr>
          <w:sz w:val="20"/>
          <w:szCs w:val="20"/>
          <w:highlight w:val="white"/>
        </w:rPr>
        <w:t>has led to the creation of derogatory female stereotypes such as the idea that girls are combat</w:t>
      </w:r>
      <w:del w:id="51" w:author="root" w:date="2017-01-24T21:23:00Z">
        <w:r w:rsidDel="006B6CB9">
          <w:rPr>
            <w:sz w:val="20"/>
            <w:szCs w:val="20"/>
            <w:highlight w:val="white"/>
          </w:rPr>
          <w:delText>te</w:delText>
        </w:r>
      </w:del>
      <w:ins w:id="52" w:author="root" w:date="2017-01-24T21:23:00Z">
        <w:r w:rsidR="006B6CB9">
          <w:rPr>
            <w:sz w:val="20"/>
            <w:szCs w:val="20"/>
            <w:highlight w:val="white"/>
          </w:rPr>
          <w:t>a</w:t>
        </w:r>
      </w:ins>
      <w:r>
        <w:rPr>
          <w:sz w:val="20"/>
          <w:szCs w:val="20"/>
          <w:highlight w:val="white"/>
        </w:rPr>
        <w:t xml:space="preserve">nt, hostile creatures who thrive off drama and gossip, prone to fight and tear each other apart over petty ordeals. It not only fuels animosity and hostility between women but also propagates the notion that women must compete against each other and put others down in order to </w:t>
      </w:r>
      <w:del w:id="53" w:author="root" w:date="2017-01-24T21:57:00Z">
        <w:r w:rsidDel="009A7C6E">
          <w:rPr>
            <w:sz w:val="20"/>
            <w:szCs w:val="20"/>
            <w:highlight w:val="white"/>
          </w:rPr>
          <w:delText>be successful</w:delText>
        </w:r>
      </w:del>
      <w:ins w:id="54" w:author="root" w:date="2017-01-24T21:57:00Z">
        <w:r w:rsidR="009A7C6E">
          <w:rPr>
            <w:sz w:val="20"/>
            <w:szCs w:val="20"/>
            <w:highlight w:val="white"/>
          </w:rPr>
          <w:t>advance</w:t>
        </w:r>
      </w:ins>
      <w:r>
        <w:rPr>
          <w:sz w:val="20"/>
          <w:szCs w:val="20"/>
          <w:highlight w:val="white"/>
        </w:rPr>
        <w:t xml:space="preserve"> or rise to the top. </w:t>
      </w:r>
    </w:p>
    <w:p w14:paraId="76F27872" w14:textId="24FA65CA" w:rsidR="00104287" w:rsidRDefault="002948D4">
      <w:pPr>
        <w:spacing w:line="360" w:lineRule="auto"/>
        <w:ind w:firstLine="720"/>
      </w:pPr>
      <w:r>
        <w:rPr>
          <w:sz w:val="20"/>
          <w:szCs w:val="20"/>
          <w:highlight w:val="white"/>
        </w:rPr>
        <w:t xml:space="preserve">York House </w:t>
      </w:r>
      <w:del w:id="55" w:author="root" w:date="2017-01-24T21:57:00Z">
        <w:r w:rsidDel="005424FB">
          <w:rPr>
            <w:sz w:val="20"/>
            <w:szCs w:val="20"/>
            <w:highlight w:val="white"/>
          </w:rPr>
          <w:delText xml:space="preserve">provided </w:delText>
        </w:r>
      </w:del>
      <w:ins w:id="56" w:author="root" w:date="2017-01-24T21:57:00Z">
        <w:r w:rsidR="005424FB">
          <w:rPr>
            <w:sz w:val="20"/>
            <w:szCs w:val="20"/>
            <w:highlight w:val="white"/>
          </w:rPr>
          <w:t>foster</w:t>
        </w:r>
      </w:ins>
      <w:ins w:id="57" w:author="root" w:date="2017-01-24T21:58:00Z">
        <w:r w:rsidR="00CB07C0">
          <w:rPr>
            <w:sz w:val="20"/>
            <w:szCs w:val="20"/>
            <w:highlight w:val="white"/>
          </w:rPr>
          <w:t>ed</w:t>
        </w:r>
        <w:r w:rsidR="005424FB">
          <w:rPr>
            <w:sz w:val="20"/>
            <w:szCs w:val="20"/>
            <w:highlight w:val="white"/>
          </w:rPr>
          <w:t xml:space="preserve"> the atmosphere </w:t>
        </w:r>
      </w:ins>
      <w:del w:id="58" w:author="root" w:date="2017-01-24T21:59:00Z">
        <w:r w:rsidDel="005424FB">
          <w:rPr>
            <w:sz w:val="20"/>
            <w:szCs w:val="20"/>
            <w:highlight w:val="white"/>
          </w:rPr>
          <w:delText xml:space="preserve">a community </w:delText>
        </w:r>
      </w:del>
      <w:r>
        <w:rPr>
          <w:sz w:val="20"/>
          <w:szCs w:val="20"/>
          <w:highlight w:val="white"/>
        </w:rPr>
        <w:t xml:space="preserve">of </w:t>
      </w:r>
      <w:ins w:id="59" w:author="root" w:date="2017-01-24T21:59:00Z">
        <w:r w:rsidR="005424FB">
          <w:rPr>
            <w:sz w:val="20"/>
            <w:szCs w:val="20"/>
            <w:highlight w:val="white"/>
          </w:rPr>
          <w:t xml:space="preserve">a </w:t>
        </w:r>
      </w:ins>
      <w:del w:id="60" w:author="root" w:date="2017-01-24T21:58:00Z">
        <w:r w:rsidDel="005424FB">
          <w:rPr>
            <w:sz w:val="20"/>
            <w:szCs w:val="20"/>
            <w:highlight w:val="white"/>
          </w:rPr>
          <w:delText>strong and kind-hearte</w:delText>
        </w:r>
      </w:del>
      <w:ins w:id="61" w:author="root" w:date="2017-01-24T21:58:00Z">
        <w:r w:rsidR="005424FB">
          <w:rPr>
            <w:sz w:val="20"/>
            <w:szCs w:val="20"/>
            <w:highlight w:val="white"/>
          </w:rPr>
          <w:t>friendly and supportive</w:t>
        </w:r>
      </w:ins>
      <w:ins w:id="62" w:author="root" w:date="2017-01-24T21:59:00Z">
        <w:r w:rsidR="005424FB">
          <w:rPr>
            <w:sz w:val="20"/>
            <w:szCs w:val="20"/>
            <w:highlight w:val="white"/>
          </w:rPr>
          <w:t xml:space="preserve"> community</w:t>
        </w:r>
        <w:r w:rsidR="005424FB" w:rsidDel="005424FB">
          <w:rPr>
            <w:sz w:val="20"/>
            <w:szCs w:val="20"/>
            <w:highlight w:val="white"/>
          </w:rPr>
          <w:t xml:space="preserve"> </w:t>
        </w:r>
      </w:ins>
      <w:del w:id="63" w:author="root" w:date="2017-01-24T21:58:00Z">
        <w:r w:rsidDel="005424FB">
          <w:rPr>
            <w:sz w:val="20"/>
            <w:szCs w:val="20"/>
            <w:highlight w:val="white"/>
          </w:rPr>
          <w:delText>d</w:delText>
        </w:r>
      </w:del>
      <w:del w:id="64" w:author="root" w:date="2017-01-24T21:59:00Z">
        <w:r w:rsidDel="005424FB">
          <w:rPr>
            <w:sz w:val="20"/>
            <w:szCs w:val="20"/>
            <w:highlight w:val="white"/>
          </w:rPr>
          <w:delText xml:space="preserve"> </w:delText>
        </w:r>
      </w:del>
      <w:ins w:id="65" w:author="root" w:date="2017-01-24T21:59:00Z">
        <w:r w:rsidR="005424FB">
          <w:rPr>
            <w:sz w:val="20"/>
            <w:szCs w:val="20"/>
            <w:highlight w:val="white"/>
          </w:rPr>
          <w:t xml:space="preserve">for </w:t>
        </w:r>
      </w:ins>
      <w:r>
        <w:rPr>
          <w:sz w:val="20"/>
          <w:szCs w:val="20"/>
          <w:highlight w:val="white"/>
        </w:rPr>
        <w:t>girls</w:t>
      </w:r>
      <w:del w:id="66" w:author="root" w:date="2017-01-24T21:57:00Z">
        <w:r w:rsidDel="005424FB">
          <w:rPr>
            <w:sz w:val="20"/>
            <w:szCs w:val="20"/>
            <w:highlight w:val="white"/>
          </w:rPr>
          <w:delText xml:space="preserve">, and </w:delText>
        </w:r>
      </w:del>
      <w:ins w:id="67" w:author="root" w:date="2017-01-24T21:57:00Z">
        <w:r w:rsidR="005424FB">
          <w:rPr>
            <w:sz w:val="20"/>
            <w:szCs w:val="20"/>
            <w:highlight w:val="white"/>
          </w:rPr>
          <w:t xml:space="preserve">. </w:t>
        </w:r>
      </w:ins>
      <w:del w:id="68" w:author="root" w:date="2017-01-24T21:57:00Z">
        <w:r w:rsidDel="005424FB">
          <w:rPr>
            <w:sz w:val="20"/>
            <w:szCs w:val="20"/>
            <w:highlight w:val="white"/>
          </w:rPr>
          <w:delText>e</w:delText>
        </w:r>
      </w:del>
      <w:del w:id="69" w:author="root" w:date="2017-01-24T22:00:00Z">
        <w:r w:rsidDel="005424FB">
          <w:rPr>
            <w:sz w:val="20"/>
            <w:szCs w:val="20"/>
            <w:highlight w:val="white"/>
          </w:rPr>
          <w:delText>veryday</w:delText>
        </w:r>
      </w:del>
      <w:ins w:id="70" w:author="root" w:date="2017-01-24T22:00:00Z">
        <w:r w:rsidR="005424FB">
          <w:rPr>
            <w:sz w:val="20"/>
            <w:szCs w:val="20"/>
            <w:highlight w:val="white"/>
          </w:rPr>
          <w:t>Every day</w:t>
        </w:r>
      </w:ins>
      <w:ins w:id="71" w:author="root" w:date="2017-01-24T21:59:00Z">
        <w:r w:rsidR="005424FB">
          <w:rPr>
            <w:sz w:val="20"/>
            <w:szCs w:val="20"/>
            <w:highlight w:val="white"/>
          </w:rPr>
          <w:t xml:space="preserve">, </w:t>
        </w:r>
      </w:ins>
      <w:del w:id="72" w:author="root" w:date="2017-01-24T21:59:00Z">
        <w:r w:rsidDel="005424FB">
          <w:rPr>
            <w:sz w:val="20"/>
            <w:szCs w:val="20"/>
            <w:highlight w:val="white"/>
          </w:rPr>
          <w:delText xml:space="preserve">, </w:delText>
        </w:r>
      </w:del>
      <w:r>
        <w:rPr>
          <w:sz w:val="20"/>
          <w:szCs w:val="20"/>
          <w:highlight w:val="white"/>
        </w:rPr>
        <w:t xml:space="preserve">we grew and matured together by learning from </w:t>
      </w:r>
      <w:ins w:id="73" w:author="root" w:date="2017-01-24T22:00:00Z">
        <w:r w:rsidR="00CB07C0">
          <w:rPr>
            <w:sz w:val="20"/>
            <w:szCs w:val="20"/>
            <w:highlight w:val="white"/>
          </w:rPr>
          <w:t>one another</w:t>
        </w:r>
      </w:ins>
      <w:del w:id="74" w:author="root" w:date="2017-01-24T22:00:00Z">
        <w:r w:rsidDel="00D8075B">
          <w:rPr>
            <w:sz w:val="20"/>
            <w:szCs w:val="20"/>
            <w:highlight w:val="white"/>
          </w:rPr>
          <w:delText>the girls around us</w:delText>
        </w:r>
      </w:del>
      <w:r>
        <w:rPr>
          <w:sz w:val="20"/>
          <w:szCs w:val="20"/>
          <w:highlight w:val="white"/>
        </w:rPr>
        <w:t xml:space="preserve">. The York girls supported each other and stood unified in solidarity through thick and thin. I felt incredibly lucky </w:t>
      </w:r>
      <w:del w:id="75" w:author="root" w:date="2017-01-24T22:01:00Z">
        <w:r w:rsidDel="001750CC">
          <w:rPr>
            <w:sz w:val="20"/>
            <w:szCs w:val="20"/>
            <w:highlight w:val="white"/>
          </w:rPr>
          <w:delText xml:space="preserve">to be able </w:delText>
        </w:r>
      </w:del>
      <w:r>
        <w:rPr>
          <w:sz w:val="20"/>
          <w:szCs w:val="20"/>
          <w:highlight w:val="white"/>
        </w:rPr>
        <w:t xml:space="preserve">to be a part of such a closely-knit and loving female community. </w:t>
      </w:r>
      <w:del w:id="76" w:author="root" w:date="2017-01-24T22:01:00Z">
        <w:r w:rsidDel="001750CC">
          <w:rPr>
            <w:sz w:val="20"/>
            <w:szCs w:val="20"/>
            <w:highlight w:val="white"/>
          </w:rPr>
          <w:delText xml:space="preserve">From </w:delText>
        </w:r>
      </w:del>
      <w:ins w:id="77" w:author="root" w:date="2017-01-24T22:01:00Z">
        <w:r w:rsidR="001750CC">
          <w:rPr>
            <w:sz w:val="20"/>
            <w:szCs w:val="20"/>
            <w:highlight w:val="white"/>
          </w:rPr>
          <w:t xml:space="preserve">During </w:t>
        </w:r>
      </w:ins>
      <w:r>
        <w:rPr>
          <w:sz w:val="20"/>
          <w:szCs w:val="20"/>
          <w:highlight w:val="white"/>
        </w:rPr>
        <w:t xml:space="preserve">my time at York House, I developed my own views of the </w:t>
      </w:r>
      <w:ins w:id="78" w:author="root" w:date="2017-01-24T22:02:00Z">
        <w:r w:rsidR="001750CC">
          <w:rPr>
            <w:sz w:val="20"/>
            <w:szCs w:val="20"/>
            <w:highlight w:val="white"/>
          </w:rPr>
          <w:t xml:space="preserve">women’s </w:t>
        </w:r>
      </w:ins>
      <w:r>
        <w:rPr>
          <w:sz w:val="20"/>
          <w:szCs w:val="20"/>
          <w:highlight w:val="white"/>
        </w:rPr>
        <w:t xml:space="preserve">place </w:t>
      </w:r>
      <w:del w:id="79" w:author="root" w:date="2017-01-24T22:02:00Z">
        <w:r w:rsidDel="001750CC">
          <w:rPr>
            <w:sz w:val="20"/>
            <w:szCs w:val="20"/>
            <w:highlight w:val="white"/>
          </w:rPr>
          <w:delText xml:space="preserve">of women </w:delText>
        </w:r>
      </w:del>
      <w:r>
        <w:rPr>
          <w:sz w:val="20"/>
          <w:szCs w:val="20"/>
          <w:highlight w:val="white"/>
        </w:rPr>
        <w:t xml:space="preserve">in today’s society. I realized that powerful and successful women can coexist peacefully without having to put one another down, that girls should stick together and support each other instead of constantly trying to compete against one another </w:t>
      </w:r>
      <w:ins w:id="80" w:author="root" w:date="2017-01-24T22:03:00Z">
        <w:r w:rsidR="001750CC">
          <w:rPr>
            <w:sz w:val="20"/>
            <w:szCs w:val="20"/>
            <w:highlight w:val="white"/>
          </w:rPr>
          <w:t xml:space="preserve">in </w:t>
        </w:r>
      </w:ins>
      <w:del w:id="81" w:author="root" w:date="2017-01-24T22:03:00Z">
        <w:r w:rsidDel="001750CC">
          <w:rPr>
            <w:sz w:val="20"/>
            <w:szCs w:val="20"/>
            <w:highlight w:val="white"/>
          </w:rPr>
          <w:delText>by creating u</w:delText>
        </w:r>
      </w:del>
      <w:ins w:id="82" w:author="root" w:date="2017-01-24T22:03:00Z">
        <w:r w:rsidR="001750CC">
          <w:rPr>
            <w:sz w:val="20"/>
            <w:szCs w:val="20"/>
            <w:highlight w:val="white"/>
          </w:rPr>
          <w:t>u</w:t>
        </w:r>
      </w:ins>
      <w:r>
        <w:rPr>
          <w:sz w:val="20"/>
          <w:szCs w:val="20"/>
          <w:highlight w:val="white"/>
        </w:rPr>
        <w:t>nnecessary feuds</w:t>
      </w:r>
      <w:ins w:id="83" w:author="root" w:date="2017-01-24T22:03:00Z">
        <w:r w:rsidR="001750CC">
          <w:rPr>
            <w:sz w:val="20"/>
            <w:szCs w:val="20"/>
            <w:highlight w:val="white"/>
          </w:rPr>
          <w:t xml:space="preserve"> </w:t>
        </w:r>
      </w:ins>
      <w:ins w:id="84" w:author="root" w:date="2017-01-24T22:04:00Z">
        <w:r w:rsidR="001750CC">
          <w:rPr>
            <w:sz w:val="20"/>
            <w:szCs w:val="20"/>
            <w:highlight w:val="white"/>
          </w:rPr>
          <w:t>as often portrayed</w:t>
        </w:r>
      </w:ins>
      <w:ins w:id="85" w:author="root" w:date="2017-01-24T22:03:00Z">
        <w:r w:rsidR="001750CC">
          <w:rPr>
            <w:sz w:val="20"/>
            <w:szCs w:val="20"/>
            <w:highlight w:val="white"/>
          </w:rPr>
          <w:t xml:space="preserve"> </w:t>
        </w:r>
      </w:ins>
      <w:del w:id="86" w:author="root" w:date="2017-01-24T22:03:00Z">
        <w:r w:rsidDel="001750CC">
          <w:rPr>
            <w:sz w:val="20"/>
            <w:szCs w:val="20"/>
            <w:highlight w:val="white"/>
          </w:rPr>
          <w:delText xml:space="preserve"> </w:delText>
        </w:r>
      </w:del>
      <w:ins w:id="87" w:author="root" w:date="2017-01-24T22:04:00Z">
        <w:r w:rsidR="001750CC">
          <w:rPr>
            <w:sz w:val="20"/>
            <w:szCs w:val="20"/>
            <w:highlight w:val="white"/>
          </w:rPr>
          <w:t xml:space="preserve">by </w:t>
        </w:r>
      </w:ins>
      <w:del w:id="88" w:author="root" w:date="2017-01-24T22:04:00Z">
        <w:r w:rsidDel="001750CC">
          <w:rPr>
            <w:sz w:val="20"/>
            <w:szCs w:val="20"/>
            <w:highlight w:val="white"/>
          </w:rPr>
          <w:delText xml:space="preserve">the way </w:delText>
        </w:r>
      </w:del>
      <w:r>
        <w:rPr>
          <w:sz w:val="20"/>
          <w:szCs w:val="20"/>
          <w:highlight w:val="white"/>
        </w:rPr>
        <w:t>the media</w:t>
      </w:r>
      <w:del w:id="89" w:author="root" w:date="2017-01-24T22:04:00Z">
        <w:r w:rsidDel="001750CC">
          <w:rPr>
            <w:sz w:val="20"/>
            <w:szCs w:val="20"/>
            <w:highlight w:val="white"/>
          </w:rPr>
          <w:delText xml:space="preserve"> often attempts to do</w:delText>
        </w:r>
      </w:del>
      <w:r>
        <w:rPr>
          <w:sz w:val="20"/>
          <w:szCs w:val="20"/>
          <w:highlight w:val="white"/>
        </w:rPr>
        <w:t xml:space="preserve">. Wherever I am, I will try to create an accepting and supportive environment for the girls </w:t>
      </w:r>
      <w:del w:id="90" w:author="root" w:date="2017-01-24T22:05:00Z">
        <w:r w:rsidDel="001750CC">
          <w:rPr>
            <w:sz w:val="20"/>
            <w:szCs w:val="20"/>
            <w:highlight w:val="white"/>
          </w:rPr>
          <w:delText>around me to</w:delText>
        </w:r>
      </w:del>
      <w:ins w:id="91" w:author="root" w:date="2017-01-24T22:05:00Z">
        <w:r w:rsidR="001750CC">
          <w:rPr>
            <w:sz w:val="20"/>
            <w:szCs w:val="20"/>
            <w:highlight w:val="white"/>
          </w:rPr>
          <w:t>and make them</w:t>
        </w:r>
      </w:ins>
      <w:r>
        <w:rPr>
          <w:sz w:val="20"/>
          <w:szCs w:val="20"/>
          <w:highlight w:val="white"/>
        </w:rPr>
        <w:t xml:space="preserve"> feel comfortable </w:t>
      </w:r>
      <w:ins w:id="92" w:author="root" w:date="2017-01-24T22:06:00Z">
        <w:r w:rsidR="001750CC">
          <w:rPr>
            <w:sz w:val="20"/>
            <w:szCs w:val="20"/>
            <w:highlight w:val="white"/>
          </w:rPr>
          <w:t xml:space="preserve">in the company of each other </w:t>
        </w:r>
      </w:ins>
      <w:del w:id="93" w:author="root" w:date="2017-01-24T22:05:00Z">
        <w:r w:rsidDel="001750CC">
          <w:rPr>
            <w:sz w:val="20"/>
            <w:szCs w:val="20"/>
            <w:highlight w:val="white"/>
          </w:rPr>
          <w:delText xml:space="preserve">in </w:delText>
        </w:r>
      </w:del>
      <w:r>
        <w:rPr>
          <w:sz w:val="20"/>
          <w:szCs w:val="20"/>
          <w:highlight w:val="white"/>
        </w:rPr>
        <w:t xml:space="preserve">rather than </w:t>
      </w:r>
      <w:ins w:id="94" w:author="root" w:date="2017-01-24T22:06:00Z">
        <w:r w:rsidR="001750CC">
          <w:rPr>
            <w:sz w:val="20"/>
            <w:szCs w:val="20"/>
            <w:highlight w:val="white"/>
          </w:rPr>
          <w:t>view</w:t>
        </w:r>
      </w:ins>
      <w:ins w:id="95" w:author="root" w:date="2017-01-24T22:07:00Z">
        <w:r w:rsidR="00457BA3">
          <w:rPr>
            <w:sz w:val="20"/>
            <w:szCs w:val="20"/>
            <w:highlight w:val="white"/>
          </w:rPr>
          <w:t xml:space="preserve"> each other as competitors, or, even worse, as potential foes.</w:t>
        </w:r>
      </w:ins>
      <w:del w:id="96" w:author="root" w:date="2017-01-24T22:07:00Z">
        <w:r w:rsidDel="00457BA3">
          <w:rPr>
            <w:sz w:val="20"/>
            <w:szCs w:val="20"/>
            <w:highlight w:val="white"/>
          </w:rPr>
          <w:delText>as if they were in competition against each other.</w:delText>
        </w:r>
      </w:del>
      <w:r>
        <w:rPr>
          <w:sz w:val="20"/>
          <w:szCs w:val="20"/>
          <w:highlight w:val="white"/>
        </w:rPr>
        <w:t xml:space="preserve"> </w:t>
      </w:r>
      <w:del w:id="97" w:author="root" w:date="2017-01-24T22:08:00Z">
        <w:r w:rsidDel="00457BA3">
          <w:rPr>
            <w:sz w:val="20"/>
            <w:szCs w:val="20"/>
            <w:highlight w:val="white"/>
          </w:rPr>
          <w:delText>It is t</w:delText>
        </w:r>
      </w:del>
      <w:ins w:id="98" w:author="root" w:date="2017-01-24T22:08:00Z">
        <w:r w:rsidR="00457BA3">
          <w:rPr>
            <w:sz w:val="20"/>
            <w:szCs w:val="20"/>
            <w:highlight w:val="white"/>
          </w:rPr>
          <w:t>T</w:t>
        </w:r>
      </w:ins>
      <w:r>
        <w:rPr>
          <w:sz w:val="20"/>
          <w:szCs w:val="20"/>
          <w:highlight w:val="white"/>
        </w:rPr>
        <w:t xml:space="preserve">his </w:t>
      </w:r>
      <w:del w:id="99" w:author="root" w:date="2017-01-24T22:08:00Z">
        <w:r w:rsidDel="00457BA3">
          <w:rPr>
            <w:sz w:val="20"/>
            <w:szCs w:val="20"/>
            <w:highlight w:val="white"/>
          </w:rPr>
          <w:delText xml:space="preserve">attitude </w:delText>
        </w:r>
      </w:del>
      <w:ins w:id="100" w:author="root" w:date="2017-01-24T22:08:00Z">
        <w:r w:rsidR="00457BA3">
          <w:rPr>
            <w:sz w:val="20"/>
            <w:szCs w:val="20"/>
            <w:highlight w:val="white"/>
          </w:rPr>
          <w:t xml:space="preserve">mentality </w:t>
        </w:r>
      </w:ins>
      <w:r>
        <w:rPr>
          <w:sz w:val="20"/>
          <w:szCs w:val="20"/>
          <w:highlight w:val="white"/>
        </w:rPr>
        <w:t xml:space="preserve">of unity and cooperation </w:t>
      </w:r>
      <w:ins w:id="101" w:author="root" w:date="2017-01-24T22:09:00Z">
        <w:r w:rsidR="00457BA3">
          <w:rPr>
            <w:sz w:val="20"/>
            <w:szCs w:val="20"/>
            <w:highlight w:val="white"/>
          </w:rPr>
          <w:t>is what</w:t>
        </w:r>
      </w:ins>
      <w:del w:id="102" w:author="root" w:date="2017-01-24T22:09:00Z">
        <w:r w:rsidDel="00457BA3">
          <w:rPr>
            <w:sz w:val="20"/>
            <w:szCs w:val="20"/>
            <w:highlight w:val="white"/>
          </w:rPr>
          <w:delText>that</w:delText>
        </w:r>
      </w:del>
      <w:r>
        <w:rPr>
          <w:sz w:val="20"/>
          <w:szCs w:val="20"/>
          <w:highlight w:val="white"/>
        </w:rPr>
        <w:t xml:space="preserve"> I would like to bring to TASP, where I will reserve the utmost respect for and appreciate </w:t>
      </w:r>
      <w:ins w:id="103" w:author="root" w:date="2017-01-24T22:09:00Z">
        <w:r w:rsidR="00457BA3">
          <w:rPr>
            <w:sz w:val="20"/>
            <w:szCs w:val="20"/>
            <w:highlight w:val="white"/>
          </w:rPr>
          <w:t xml:space="preserve">with the most genuine gratitude </w:t>
        </w:r>
      </w:ins>
      <w:r>
        <w:rPr>
          <w:sz w:val="20"/>
          <w:szCs w:val="20"/>
          <w:highlight w:val="white"/>
        </w:rPr>
        <w:t xml:space="preserve">every single person and see the best in the people around me rather than try to </w:t>
      </w:r>
      <w:del w:id="104" w:author="root" w:date="2017-01-24T22:11:00Z">
        <w:r w:rsidDel="00B6395F">
          <w:rPr>
            <w:sz w:val="20"/>
            <w:szCs w:val="20"/>
            <w:highlight w:val="white"/>
          </w:rPr>
          <w:delText>compete against or outdo my</w:delText>
        </w:r>
      </w:del>
      <w:ins w:id="105" w:author="root" w:date="2017-01-24T22:11:00Z">
        <w:r w:rsidR="00B6395F">
          <w:rPr>
            <w:sz w:val="20"/>
            <w:szCs w:val="20"/>
            <w:highlight w:val="white"/>
          </w:rPr>
          <w:t>advance at the deprecation of my</w:t>
        </w:r>
      </w:ins>
      <w:r>
        <w:rPr>
          <w:sz w:val="20"/>
          <w:szCs w:val="20"/>
          <w:highlight w:val="white"/>
        </w:rPr>
        <w:t xml:space="preserve"> peers.</w:t>
      </w:r>
    </w:p>
    <w:p w14:paraId="4F03AFF0" w14:textId="31DCF1ED" w:rsidR="00104287" w:rsidDel="001C30DC" w:rsidRDefault="00104287">
      <w:pPr>
        <w:spacing w:line="360" w:lineRule="auto"/>
        <w:ind w:firstLine="720"/>
        <w:rPr>
          <w:del w:id="106" w:author="root" w:date="2017-01-24T22:13:00Z"/>
        </w:rPr>
      </w:pPr>
    </w:p>
    <w:p w14:paraId="30614D2B" w14:textId="77777777" w:rsidR="00E01866" w:rsidRDefault="002948D4">
      <w:pPr>
        <w:spacing w:line="360" w:lineRule="auto"/>
        <w:ind w:firstLine="720"/>
        <w:rPr>
          <w:ins w:id="107" w:author="root" w:date="2017-01-24T22:25:00Z"/>
          <w:sz w:val="20"/>
          <w:szCs w:val="20"/>
          <w:highlight w:val="white"/>
        </w:rPr>
      </w:pPr>
      <w:del w:id="108" w:author="root" w:date="2017-01-24T22:14:00Z">
        <w:r w:rsidDel="00F01D5D">
          <w:rPr>
            <w:sz w:val="20"/>
            <w:szCs w:val="20"/>
            <w:highlight w:val="white"/>
          </w:rPr>
          <w:delText>Furthermore, a</w:delText>
        </w:r>
      </w:del>
      <w:ins w:id="109" w:author="root" w:date="2017-01-24T22:14:00Z">
        <w:r w:rsidR="00F01D5D">
          <w:rPr>
            <w:sz w:val="20"/>
            <w:szCs w:val="20"/>
            <w:highlight w:val="white"/>
          </w:rPr>
          <w:t>A</w:t>
        </w:r>
      </w:ins>
      <w:r>
        <w:rPr>
          <w:sz w:val="20"/>
          <w:szCs w:val="20"/>
          <w:highlight w:val="white"/>
        </w:rPr>
        <w:t xml:space="preserve">nother factor that I believe has shaped me into the person that I am today is the incredible privilege that I’ve had of traveling around the world. Throughout my life, I’ve been fortunate enough to </w:t>
      </w:r>
      <w:del w:id="110" w:author="root" w:date="2017-01-24T22:14:00Z">
        <w:r w:rsidDel="00F01D5D">
          <w:rPr>
            <w:sz w:val="20"/>
            <w:szCs w:val="20"/>
            <w:highlight w:val="white"/>
          </w:rPr>
          <w:delText xml:space="preserve">be able to </w:delText>
        </w:r>
      </w:del>
      <w:r>
        <w:rPr>
          <w:sz w:val="20"/>
          <w:szCs w:val="20"/>
          <w:highlight w:val="white"/>
        </w:rPr>
        <w:t xml:space="preserve">travel to far corners of the globe as well as to live in three different countries on two continents. Overall, these experiences allowed me to learn from the different cultures of the world and to broaden </w:t>
      </w:r>
      <w:del w:id="111" w:author="root" w:date="2017-01-24T22:15:00Z">
        <w:r w:rsidDel="00F01D5D">
          <w:rPr>
            <w:sz w:val="20"/>
            <w:szCs w:val="20"/>
            <w:highlight w:val="white"/>
          </w:rPr>
          <w:delText xml:space="preserve">the scope of </w:delText>
        </w:r>
      </w:del>
      <w:r>
        <w:rPr>
          <w:sz w:val="20"/>
          <w:szCs w:val="20"/>
          <w:highlight w:val="white"/>
        </w:rPr>
        <w:t xml:space="preserve">my </w:t>
      </w:r>
      <w:del w:id="112" w:author="root" w:date="2017-01-24T22:15:00Z">
        <w:r w:rsidDel="00F01D5D">
          <w:rPr>
            <w:sz w:val="20"/>
            <w:szCs w:val="20"/>
            <w:highlight w:val="white"/>
          </w:rPr>
          <w:delText xml:space="preserve">mind </w:delText>
        </w:r>
      </w:del>
      <w:ins w:id="113" w:author="root" w:date="2017-01-24T22:15:00Z">
        <w:r w:rsidR="00F01D5D">
          <w:rPr>
            <w:sz w:val="20"/>
            <w:szCs w:val="20"/>
            <w:highlight w:val="white"/>
          </w:rPr>
          <w:t xml:space="preserve">perspective </w:t>
        </w:r>
      </w:ins>
      <w:r>
        <w:rPr>
          <w:sz w:val="20"/>
          <w:szCs w:val="20"/>
          <w:highlight w:val="white"/>
        </w:rPr>
        <w:t>and knowledge. Ever since I was a child, my parents would take me with them on their business trips to Dubai, Rome, Paris, Hong Kong, and many more faraway and beautiful cities. Having crossed so many international borders, I feel as if my mind</w:t>
      </w:r>
      <w:ins w:id="114" w:author="root" w:date="2017-01-24T22:16:00Z">
        <w:r w:rsidR="002B3429">
          <w:rPr>
            <w:sz w:val="20"/>
            <w:szCs w:val="20"/>
            <w:highlight w:val="white"/>
          </w:rPr>
          <w:t xml:space="preserve"> and my vision</w:t>
        </w:r>
      </w:ins>
      <w:r>
        <w:rPr>
          <w:sz w:val="20"/>
          <w:szCs w:val="20"/>
          <w:highlight w:val="white"/>
        </w:rPr>
        <w:t xml:space="preserve">, too, expands beyond its boundaries every time I travel to someplace new, learning from and absorbing the foreign cultures that I </w:t>
      </w:r>
      <w:r>
        <w:rPr>
          <w:sz w:val="20"/>
          <w:szCs w:val="20"/>
          <w:highlight w:val="white"/>
        </w:rPr>
        <w:lastRenderedPageBreak/>
        <w:t xml:space="preserve">am exposed to. For example, during my travels in Dubai, I was told that many of the restaurants do not serve alcohol due to religious reason. The Islamic faith encourages loving one’s own body by limiting harmful and toxic substances, hence the discouragement of alcohol consumption. The religion also preaches many other ideals such as moral righteousness and humility. Although I am not Muslim, I remember my experience in Dubai and keep </w:t>
      </w:r>
      <w:del w:id="115" w:author="root" w:date="2017-01-24T22:24:00Z">
        <w:r w:rsidDel="00E01866">
          <w:rPr>
            <w:sz w:val="20"/>
            <w:szCs w:val="20"/>
            <w:highlight w:val="white"/>
          </w:rPr>
          <w:delText xml:space="preserve">in mind </w:delText>
        </w:r>
      </w:del>
      <w:r>
        <w:rPr>
          <w:sz w:val="20"/>
          <w:szCs w:val="20"/>
          <w:highlight w:val="white"/>
        </w:rPr>
        <w:t xml:space="preserve">these values </w:t>
      </w:r>
      <w:ins w:id="116" w:author="root" w:date="2017-01-24T22:24:00Z">
        <w:r w:rsidR="00E01866">
          <w:rPr>
            <w:sz w:val="20"/>
            <w:szCs w:val="20"/>
            <w:highlight w:val="white"/>
          </w:rPr>
          <w:t xml:space="preserve">in mind </w:t>
        </w:r>
      </w:ins>
      <w:del w:id="117" w:author="root" w:date="2017-01-24T22:23:00Z">
        <w:r w:rsidDel="00E01866">
          <w:rPr>
            <w:sz w:val="20"/>
            <w:szCs w:val="20"/>
            <w:highlight w:val="white"/>
          </w:rPr>
          <w:delText xml:space="preserve">in mind </w:delText>
        </w:r>
      </w:del>
      <w:del w:id="118" w:author="root" w:date="2017-01-24T22:24:00Z">
        <w:r w:rsidDel="00E01866">
          <w:rPr>
            <w:sz w:val="20"/>
            <w:szCs w:val="20"/>
            <w:highlight w:val="white"/>
          </w:rPr>
          <w:delText xml:space="preserve">as I continue to </w:delText>
        </w:r>
      </w:del>
      <w:ins w:id="119" w:author="root" w:date="2017-01-24T22:24:00Z">
        <w:r w:rsidR="00E01866">
          <w:rPr>
            <w:sz w:val="20"/>
            <w:szCs w:val="20"/>
            <w:highlight w:val="white"/>
          </w:rPr>
          <w:t xml:space="preserve">while </w:t>
        </w:r>
      </w:ins>
      <w:r>
        <w:rPr>
          <w:sz w:val="20"/>
          <w:szCs w:val="20"/>
          <w:highlight w:val="white"/>
        </w:rPr>
        <w:t xml:space="preserve">live </w:t>
      </w:r>
      <w:del w:id="120" w:author="root" w:date="2017-01-24T22:23:00Z">
        <w:r w:rsidDel="00E01866">
          <w:rPr>
            <w:sz w:val="20"/>
            <w:szCs w:val="20"/>
            <w:highlight w:val="white"/>
          </w:rPr>
          <w:delText xml:space="preserve">my </w:delText>
        </w:r>
      </w:del>
      <w:ins w:id="121" w:author="root" w:date="2017-01-24T22:23:00Z">
        <w:r w:rsidR="00E01866">
          <w:rPr>
            <w:sz w:val="20"/>
            <w:szCs w:val="20"/>
            <w:highlight w:val="white"/>
          </w:rPr>
          <w:t>a</w:t>
        </w:r>
        <w:r w:rsidR="00E01866">
          <w:rPr>
            <w:sz w:val="20"/>
            <w:szCs w:val="20"/>
            <w:highlight w:val="white"/>
          </w:rPr>
          <w:t xml:space="preserve"> </w:t>
        </w:r>
      </w:ins>
      <w:r>
        <w:rPr>
          <w:sz w:val="20"/>
          <w:szCs w:val="20"/>
          <w:highlight w:val="white"/>
        </w:rPr>
        <w:t>life</w:t>
      </w:r>
      <w:ins w:id="122" w:author="root" w:date="2017-01-24T22:23:00Z">
        <w:r w:rsidR="00E01866">
          <w:rPr>
            <w:sz w:val="20"/>
            <w:szCs w:val="20"/>
            <w:highlight w:val="white"/>
          </w:rPr>
          <w:t xml:space="preserve"> my own way</w:t>
        </w:r>
      </w:ins>
      <w:r>
        <w:rPr>
          <w:sz w:val="20"/>
          <w:szCs w:val="20"/>
          <w:highlight w:val="white"/>
        </w:rPr>
        <w:t xml:space="preserve">. Over the course of my life, I’ve picked up little </w:t>
      </w:r>
      <w:del w:id="123" w:author="root" w:date="2017-01-24T22:25:00Z">
        <w:r w:rsidDel="00E01866">
          <w:rPr>
            <w:sz w:val="20"/>
            <w:szCs w:val="20"/>
            <w:highlight w:val="white"/>
          </w:rPr>
          <w:delText xml:space="preserve">pieces </w:delText>
        </w:r>
      </w:del>
      <w:ins w:id="124" w:author="root" w:date="2017-01-24T22:25:00Z">
        <w:r w:rsidR="00E01866">
          <w:rPr>
            <w:sz w:val="20"/>
            <w:szCs w:val="20"/>
            <w:highlight w:val="white"/>
          </w:rPr>
          <w:t>bits</w:t>
        </w:r>
        <w:r w:rsidR="00E01866">
          <w:rPr>
            <w:sz w:val="20"/>
            <w:szCs w:val="20"/>
            <w:highlight w:val="white"/>
          </w:rPr>
          <w:t xml:space="preserve"> </w:t>
        </w:r>
      </w:ins>
      <w:r>
        <w:rPr>
          <w:sz w:val="20"/>
          <w:szCs w:val="20"/>
          <w:highlight w:val="white"/>
        </w:rPr>
        <w:t xml:space="preserve">of the world and incorporated them into the making of who I am today. </w:t>
      </w:r>
    </w:p>
    <w:p w14:paraId="5B817436" w14:textId="4D958759" w:rsidR="00104287" w:rsidRDefault="002948D4">
      <w:pPr>
        <w:spacing w:line="360" w:lineRule="auto"/>
        <w:ind w:firstLine="720"/>
      </w:pPr>
      <w:r>
        <w:rPr>
          <w:sz w:val="20"/>
          <w:szCs w:val="20"/>
          <w:highlight w:val="white"/>
        </w:rPr>
        <w:t xml:space="preserve">In addition to traveling, I have been able to live in three different countries throughout my life: China, Canada, and the U.S. In China, I learned about the culture that my family comes from, which has helped develop my own identity as someone of Chinese heritage. When I moved to Canada, I was exposed to western </w:t>
      </w:r>
      <w:del w:id="125" w:author="root" w:date="2017-01-24T22:26:00Z">
        <w:r w:rsidDel="00E01866">
          <w:rPr>
            <w:sz w:val="20"/>
            <w:szCs w:val="20"/>
            <w:highlight w:val="white"/>
          </w:rPr>
          <w:delText xml:space="preserve">society </w:delText>
        </w:r>
      </w:del>
      <w:ins w:id="126" w:author="root" w:date="2017-01-24T22:26:00Z">
        <w:r w:rsidR="00E01866">
          <w:rPr>
            <w:sz w:val="20"/>
            <w:szCs w:val="20"/>
            <w:highlight w:val="white"/>
          </w:rPr>
          <w:t>values</w:t>
        </w:r>
      </w:ins>
      <w:ins w:id="127" w:author="root" w:date="2017-01-24T22:31:00Z">
        <w:r w:rsidR="007C0862">
          <w:rPr>
            <w:sz w:val="20"/>
            <w:szCs w:val="20"/>
            <w:highlight w:val="white"/>
          </w:rPr>
          <w:t xml:space="preserve">, </w:t>
        </w:r>
      </w:ins>
      <w:del w:id="128" w:author="root" w:date="2017-01-24T22:31:00Z">
        <w:r w:rsidDel="007C0862">
          <w:rPr>
            <w:sz w:val="20"/>
            <w:szCs w:val="20"/>
            <w:highlight w:val="white"/>
          </w:rPr>
          <w:delText>and many</w:delText>
        </w:r>
      </w:del>
      <w:r>
        <w:rPr>
          <w:sz w:val="20"/>
          <w:szCs w:val="20"/>
          <w:highlight w:val="white"/>
        </w:rPr>
        <w:t xml:space="preserve"> new views</w:t>
      </w:r>
      <w:ins w:id="129" w:author="root" w:date="2017-01-24T22:31:00Z">
        <w:r w:rsidR="007C0862">
          <w:rPr>
            <w:sz w:val="20"/>
            <w:szCs w:val="20"/>
            <w:highlight w:val="white"/>
          </w:rPr>
          <w:t>,</w:t>
        </w:r>
      </w:ins>
      <w:r>
        <w:rPr>
          <w:sz w:val="20"/>
          <w:szCs w:val="20"/>
          <w:highlight w:val="white"/>
        </w:rPr>
        <w:t xml:space="preserve"> and approaches to life that I had never known before in China. After six years in China, and six years in Canada, I now live in the United States of America, </w:t>
      </w:r>
      <w:del w:id="130" w:author="root" w:date="2017-01-24T22:32:00Z">
        <w:r w:rsidDel="007C0862">
          <w:rPr>
            <w:sz w:val="20"/>
            <w:szCs w:val="20"/>
            <w:highlight w:val="white"/>
          </w:rPr>
          <w:delText xml:space="preserve">another </w:delText>
        </w:r>
      </w:del>
      <w:r>
        <w:rPr>
          <w:sz w:val="20"/>
          <w:szCs w:val="20"/>
          <w:highlight w:val="white"/>
        </w:rPr>
        <w:t xml:space="preserve">one of the </w:t>
      </w:r>
      <w:del w:id="131" w:author="root" w:date="2017-01-24T22:32:00Z">
        <w:r w:rsidDel="007C0862">
          <w:rPr>
            <w:sz w:val="20"/>
            <w:szCs w:val="20"/>
            <w:highlight w:val="white"/>
          </w:rPr>
          <w:delText xml:space="preserve">world’s </w:delText>
        </w:r>
      </w:del>
      <w:r>
        <w:rPr>
          <w:sz w:val="20"/>
          <w:szCs w:val="20"/>
          <w:highlight w:val="white"/>
        </w:rPr>
        <w:t>most influential and leading countries</w:t>
      </w:r>
      <w:ins w:id="132" w:author="root" w:date="2017-01-24T22:32:00Z">
        <w:r w:rsidR="007C0862">
          <w:rPr>
            <w:sz w:val="20"/>
            <w:szCs w:val="20"/>
            <w:highlight w:val="white"/>
          </w:rPr>
          <w:t xml:space="preserve"> in the world</w:t>
        </w:r>
      </w:ins>
      <w:r>
        <w:rPr>
          <w:sz w:val="20"/>
          <w:szCs w:val="20"/>
          <w:highlight w:val="white"/>
        </w:rPr>
        <w:t xml:space="preserve">, where I continue to grow and mature </w:t>
      </w:r>
      <w:del w:id="133" w:author="root" w:date="2017-01-24T22:32:00Z">
        <w:r w:rsidDel="007C0862">
          <w:rPr>
            <w:sz w:val="20"/>
            <w:szCs w:val="20"/>
            <w:highlight w:val="white"/>
          </w:rPr>
          <w:delText>everyday</w:delText>
        </w:r>
      </w:del>
      <w:ins w:id="134" w:author="root" w:date="2017-01-24T22:32:00Z">
        <w:r w:rsidR="007C0862">
          <w:rPr>
            <w:sz w:val="20"/>
            <w:szCs w:val="20"/>
            <w:highlight w:val="white"/>
          </w:rPr>
          <w:t>daily</w:t>
        </w:r>
      </w:ins>
      <w:r>
        <w:rPr>
          <w:sz w:val="20"/>
          <w:szCs w:val="20"/>
          <w:highlight w:val="white"/>
        </w:rPr>
        <w:t>. With each move</w:t>
      </w:r>
      <w:del w:id="135" w:author="root" w:date="2017-01-24T22:33:00Z">
        <w:r w:rsidDel="00144F44">
          <w:rPr>
            <w:sz w:val="20"/>
            <w:szCs w:val="20"/>
            <w:highlight w:val="white"/>
          </w:rPr>
          <w:delText xml:space="preserve"> to a new country</w:delText>
        </w:r>
      </w:del>
      <w:r>
        <w:rPr>
          <w:sz w:val="20"/>
          <w:szCs w:val="20"/>
          <w:highlight w:val="white"/>
        </w:rPr>
        <w:t>, my perspective</w:t>
      </w:r>
      <w:ins w:id="136" w:author="root" w:date="2017-01-24T22:33:00Z">
        <w:r w:rsidR="00B93DF3">
          <w:rPr>
            <w:sz w:val="20"/>
            <w:szCs w:val="20"/>
            <w:highlight w:val="white"/>
          </w:rPr>
          <w:t xml:space="preserve"> </w:t>
        </w:r>
      </w:ins>
      <w:del w:id="137" w:author="root" w:date="2017-01-24T22:33:00Z">
        <w:r w:rsidDel="00B93DF3">
          <w:rPr>
            <w:sz w:val="20"/>
            <w:szCs w:val="20"/>
            <w:highlight w:val="white"/>
          </w:rPr>
          <w:delText xml:space="preserve">s of the world </w:delText>
        </w:r>
      </w:del>
      <w:r>
        <w:rPr>
          <w:sz w:val="20"/>
          <w:szCs w:val="20"/>
          <w:highlight w:val="white"/>
        </w:rPr>
        <w:t xml:space="preserve">changed and expanded. My personal character is a </w:t>
      </w:r>
      <w:del w:id="138" w:author="root" w:date="2017-01-24T22:33:00Z">
        <w:r w:rsidDel="00144F44">
          <w:rPr>
            <w:sz w:val="20"/>
            <w:szCs w:val="20"/>
            <w:highlight w:val="white"/>
          </w:rPr>
          <w:delText xml:space="preserve">result </w:delText>
        </w:r>
      </w:del>
      <w:ins w:id="139" w:author="root" w:date="2017-01-24T22:33:00Z">
        <w:r w:rsidR="00144F44">
          <w:rPr>
            <w:sz w:val="20"/>
            <w:szCs w:val="20"/>
            <w:highlight w:val="white"/>
          </w:rPr>
          <w:t>sum</w:t>
        </w:r>
        <w:r w:rsidR="00144F44">
          <w:rPr>
            <w:sz w:val="20"/>
            <w:szCs w:val="20"/>
            <w:highlight w:val="white"/>
          </w:rPr>
          <w:t xml:space="preserve"> </w:t>
        </w:r>
      </w:ins>
      <w:r>
        <w:rPr>
          <w:sz w:val="20"/>
          <w:szCs w:val="20"/>
          <w:highlight w:val="white"/>
        </w:rPr>
        <w:t xml:space="preserve">of my </w:t>
      </w:r>
      <w:ins w:id="140" w:author="root" w:date="2017-01-24T22:33:00Z">
        <w:r w:rsidR="00144F44">
          <w:rPr>
            <w:sz w:val="20"/>
            <w:szCs w:val="20"/>
            <w:highlight w:val="white"/>
          </w:rPr>
          <w:t>experiences</w:t>
        </w:r>
      </w:ins>
      <w:del w:id="141" w:author="root" w:date="2017-01-24T22:33:00Z">
        <w:r w:rsidDel="00144F44">
          <w:rPr>
            <w:sz w:val="20"/>
            <w:szCs w:val="20"/>
            <w:highlight w:val="white"/>
          </w:rPr>
          <w:delText>time</w:delText>
        </w:r>
      </w:del>
      <w:r>
        <w:rPr>
          <w:sz w:val="20"/>
          <w:szCs w:val="20"/>
          <w:highlight w:val="white"/>
        </w:rPr>
        <w:t xml:space="preserve"> in these three countries and a mélange of the ideas and values that these three cultures have presented. At TASP, I will approach everything with a cultured and sophisticated mentality. Moreover, I would never judge anyone based on differences in culture or religion. I will continue to employ the knowledge that I have learned from traveling around the globe</w:t>
      </w:r>
      <w:ins w:id="142" w:author="root" w:date="2017-01-24T22:35:00Z">
        <w:r w:rsidR="00144F44">
          <w:rPr>
            <w:sz w:val="20"/>
            <w:szCs w:val="20"/>
            <w:highlight w:val="white"/>
          </w:rPr>
          <w:t>,</w:t>
        </w:r>
      </w:ins>
      <w:r>
        <w:rPr>
          <w:sz w:val="20"/>
          <w:szCs w:val="20"/>
          <w:highlight w:val="white"/>
        </w:rPr>
        <w:t xml:space="preserve"> when learning new things or approaching new and unfamiliar situations.</w:t>
      </w:r>
    </w:p>
    <w:p w14:paraId="10541649" w14:textId="77777777" w:rsidR="00104287" w:rsidRDefault="00104287">
      <w:pPr>
        <w:spacing w:line="360" w:lineRule="auto"/>
        <w:ind w:firstLine="720"/>
      </w:pPr>
    </w:p>
    <w:p w14:paraId="04E799C2" w14:textId="2F3ED784" w:rsidR="00104287" w:rsidRDefault="002948D4">
      <w:pPr>
        <w:spacing w:line="360" w:lineRule="auto"/>
        <w:ind w:firstLine="720"/>
      </w:pPr>
      <w:r>
        <w:rPr>
          <w:sz w:val="20"/>
          <w:szCs w:val="20"/>
          <w:highlight w:val="white"/>
        </w:rPr>
        <w:t xml:space="preserve">Finally, at my current school, Harvard-Westlake, I have </w:t>
      </w:r>
      <w:del w:id="143" w:author="root" w:date="2017-01-24T22:36:00Z">
        <w:r w:rsidDel="007623F2">
          <w:rPr>
            <w:sz w:val="20"/>
            <w:szCs w:val="20"/>
            <w:highlight w:val="white"/>
          </w:rPr>
          <w:delText xml:space="preserve">underwent </w:delText>
        </w:r>
      </w:del>
      <w:ins w:id="144" w:author="root" w:date="2017-01-24T22:37:00Z">
        <w:r w:rsidR="00DC043B">
          <w:rPr>
            <w:sz w:val="20"/>
            <w:szCs w:val="20"/>
            <w:highlight w:val="white"/>
          </w:rPr>
          <w:t>gained</w:t>
        </w:r>
      </w:ins>
      <w:ins w:id="145" w:author="root" w:date="2017-01-24T22:36:00Z">
        <w:r w:rsidR="007623F2">
          <w:rPr>
            <w:sz w:val="20"/>
            <w:szCs w:val="20"/>
            <w:highlight w:val="white"/>
          </w:rPr>
          <w:t xml:space="preserve"> </w:t>
        </w:r>
      </w:ins>
      <w:r>
        <w:rPr>
          <w:sz w:val="20"/>
          <w:szCs w:val="20"/>
          <w:highlight w:val="white"/>
        </w:rPr>
        <w:t xml:space="preserve">experiences and </w:t>
      </w:r>
      <w:del w:id="146" w:author="root" w:date="2017-01-24T22:37:00Z">
        <w:r w:rsidDel="00DC043B">
          <w:rPr>
            <w:sz w:val="20"/>
            <w:szCs w:val="20"/>
            <w:highlight w:val="white"/>
          </w:rPr>
          <w:delText>been given</w:delText>
        </w:r>
      </w:del>
      <w:ins w:id="147" w:author="root" w:date="2017-01-24T22:37:00Z">
        <w:r w:rsidR="00DC043B">
          <w:rPr>
            <w:sz w:val="20"/>
            <w:szCs w:val="20"/>
            <w:highlight w:val="white"/>
          </w:rPr>
          <w:t>received</w:t>
        </w:r>
      </w:ins>
      <w:r>
        <w:rPr>
          <w:sz w:val="20"/>
          <w:szCs w:val="20"/>
          <w:highlight w:val="white"/>
        </w:rPr>
        <w:t xml:space="preserve"> opportunities that I feel extremely fortunate to have</w:t>
      </w:r>
      <w:del w:id="148" w:author="root" w:date="2017-01-24T22:36:00Z">
        <w:r w:rsidDel="005A301C">
          <w:rPr>
            <w:sz w:val="20"/>
            <w:szCs w:val="20"/>
            <w:highlight w:val="white"/>
          </w:rPr>
          <w:delText xml:space="preserve"> had</w:delText>
        </w:r>
      </w:del>
      <w:r>
        <w:rPr>
          <w:sz w:val="20"/>
          <w:szCs w:val="20"/>
          <w:highlight w:val="white"/>
        </w:rPr>
        <w:t xml:space="preserve">. In terms of academics, Harvard-Westlake has been exceptional in educating me on a large array of subjects and in preparing me for college and ultimately, the real world. The education that Harvard-Westlake provides is absolutely phenomenal, and I </w:t>
      </w:r>
      <w:ins w:id="149" w:author="root" w:date="2017-01-24T22:38:00Z">
        <w:r w:rsidR="0052464F">
          <w:rPr>
            <w:sz w:val="20"/>
            <w:szCs w:val="20"/>
            <w:highlight w:val="white"/>
          </w:rPr>
          <w:t xml:space="preserve">would </w:t>
        </w:r>
      </w:ins>
      <w:r>
        <w:rPr>
          <w:sz w:val="20"/>
          <w:szCs w:val="20"/>
          <w:highlight w:val="white"/>
        </w:rPr>
        <w:t xml:space="preserve">say this not because I am biased toward my own school but because after having attended </w:t>
      </w:r>
      <w:ins w:id="150" w:author="root" w:date="2017-01-24T22:38:00Z">
        <w:r w:rsidR="00576DAD">
          <w:rPr>
            <w:sz w:val="20"/>
            <w:szCs w:val="20"/>
            <w:highlight w:val="white"/>
          </w:rPr>
          <w:t xml:space="preserve">so </w:t>
        </w:r>
      </w:ins>
      <w:r>
        <w:rPr>
          <w:sz w:val="20"/>
          <w:szCs w:val="20"/>
          <w:highlight w:val="white"/>
        </w:rPr>
        <w:t xml:space="preserve">many different schools in different countries, I truly believe it. Our school offers courses on criminal law, psychology, marine biology, jazz music, engineering, and many more intriguing subjects that I know other schools do not offer. In that respect, I am grateful for Harvard-Westlake for educating me on so many different topics. The school also pushes its students </w:t>
      </w:r>
      <w:ins w:id="151" w:author="root" w:date="2017-01-24T22:41:00Z">
        <w:r w:rsidR="00642A19">
          <w:rPr>
            <w:sz w:val="20"/>
            <w:szCs w:val="20"/>
            <w:highlight w:val="white"/>
          </w:rPr>
          <w:t xml:space="preserve">beyond their comfort zone, </w:t>
        </w:r>
      </w:ins>
      <w:r>
        <w:rPr>
          <w:sz w:val="20"/>
          <w:szCs w:val="20"/>
          <w:highlight w:val="white"/>
        </w:rPr>
        <w:t xml:space="preserve">to do their best and work their hardest, which I believe has helped me cultivate a good work ethic. Moreover, our school is extremely modern and </w:t>
      </w:r>
      <w:del w:id="152" w:author="root" w:date="2017-01-24T22:44:00Z">
        <w:r w:rsidDel="00060436">
          <w:rPr>
            <w:sz w:val="20"/>
            <w:szCs w:val="20"/>
            <w:highlight w:val="white"/>
          </w:rPr>
          <w:delText>progressive</w:delText>
        </w:r>
      </w:del>
      <w:ins w:id="153" w:author="root" w:date="2017-01-24T22:44:00Z">
        <w:r w:rsidR="00060436">
          <w:rPr>
            <w:sz w:val="20"/>
            <w:szCs w:val="20"/>
            <w:highlight w:val="white"/>
          </w:rPr>
          <w:t>in</w:t>
        </w:r>
      </w:ins>
      <w:ins w:id="154" w:author="root" w:date="2017-01-24T22:45:00Z">
        <w:r w:rsidR="00F04459">
          <w:rPr>
            <w:sz w:val="20"/>
            <w:szCs w:val="20"/>
            <w:highlight w:val="white"/>
          </w:rPr>
          <w:t>n</w:t>
        </w:r>
      </w:ins>
      <w:ins w:id="155" w:author="root" w:date="2017-01-24T22:44:00Z">
        <w:r w:rsidR="00060436">
          <w:rPr>
            <w:sz w:val="20"/>
            <w:szCs w:val="20"/>
            <w:highlight w:val="white"/>
          </w:rPr>
          <w:t>ovative</w:t>
        </w:r>
      </w:ins>
      <w:r>
        <w:rPr>
          <w:sz w:val="20"/>
          <w:szCs w:val="20"/>
          <w:highlight w:val="white"/>
        </w:rPr>
        <w:t xml:space="preserve">, something that I greatly appreciate because without it, I would not be able to develop the </w:t>
      </w:r>
      <w:del w:id="156" w:author="root" w:date="2017-01-24T22:45:00Z">
        <w:r w:rsidDel="00060436">
          <w:rPr>
            <w:sz w:val="20"/>
            <w:szCs w:val="20"/>
            <w:highlight w:val="white"/>
          </w:rPr>
          <w:delText xml:space="preserve">progressive and </w:delText>
        </w:r>
      </w:del>
      <w:r>
        <w:rPr>
          <w:sz w:val="20"/>
          <w:szCs w:val="20"/>
          <w:highlight w:val="white"/>
        </w:rPr>
        <w:t>liberal</w:t>
      </w:r>
      <w:ins w:id="157" w:author="root" w:date="2017-01-24T22:45:00Z">
        <w:r w:rsidR="00060436">
          <w:rPr>
            <w:sz w:val="20"/>
            <w:szCs w:val="20"/>
            <w:highlight w:val="white"/>
          </w:rPr>
          <w:t xml:space="preserve"> and tolerant</w:t>
        </w:r>
      </w:ins>
      <w:r>
        <w:rPr>
          <w:sz w:val="20"/>
          <w:szCs w:val="20"/>
          <w:highlight w:val="white"/>
        </w:rPr>
        <w:t xml:space="preserve"> mindset that I possess. One such example would be The Chronicle, which is the school’s newspaper that I write for. While many other high-schools require their administration to approve all articles before they are published, Harvard-Westlake’s administration has always allowed The Chronicle to publish whatever its staff </w:t>
      </w:r>
      <w:del w:id="158" w:author="root" w:date="2017-01-24T22:42:00Z">
        <w:r w:rsidDel="00642A19">
          <w:rPr>
            <w:sz w:val="20"/>
            <w:szCs w:val="20"/>
            <w:highlight w:val="white"/>
          </w:rPr>
          <w:delText>wants</w:delText>
        </w:r>
      </w:del>
      <w:ins w:id="159" w:author="root" w:date="2017-01-24T22:42:00Z">
        <w:r w:rsidR="00642A19">
          <w:rPr>
            <w:sz w:val="20"/>
            <w:szCs w:val="20"/>
            <w:highlight w:val="white"/>
          </w:rPr>
          <w:t>sees fit</w:t>
        </w:r>
      </w:ins>
      <w:r>
        <w:rPr>
          <w:sz w:val="20"/>
          <w:szCs w:val="20"/>
          <w:highlight w:val="white"/>
        </w:rPr>
        <w:t xml:space="preserve">. The school’s freedom of press and lack of censorship have allowed me to think freely and develop a wider range of ideas. I perceive myself to be a progressive and </w:t>
      </w:r>
      <w:del w:id="160" w:author="root" w:date="2017-01-24T22:46:00Z">
        <w:r w:rsidDel="00F04459">
          <w:rPr>
            <w:sz w:val="20"/>
            <w:szCs w:val="20"/>
            <w:highlight w:val="white"/>
          </w:rPr>
          <w:lastRenderedPageBreak/>
          <w:delText xml:space="preserve">modern </w:delText>
        </w:r>
      </w:del>
      <w:ins w:id="161" w:author="root" w:date="2017-01-24T22:46:00Z">
        <w:r w:rsidR="00F04459">
          <w:rPr>
            <w:sz w:val="20"/>
            <w:szCs w:val="20"/>
            <w:highlight w:val="white"/>
          </w:rPr>
          <w:t>broad-minded</w:t>
        </w:r>
        <w:r w:rsidR="00F04459">
          <w:rPr>
            <w:sz w:val="20"/>
            <w:szCs w:val="20"/>
            <w:highlight w:val="white"/>
          </w:rPr>
          <w:t xml:space="preserve"> </w:t>
        </w:r>
      </w:ins>
      <w:r>
        <w:rPr>
          <w:sz w:val="20"/>
          <w:szCs w:val="20"/>
          <w:highlight w:val="white"/>
        </w:rPr>
        <w:t xml:space="preserve">thinker, something that I owe to Harvard-Westlake and all the opportunities it has presented me with. </w:t>
      </w:r>
    </w:p>
    <w:p w14:paraId="44025389" w14:textId="77777777" w:rsidR="00104287" w:rsidRDefault="00104287">
      <w:pPr>
        <w:spacing w:line="360" w:lineRule="auto"/>
        <w:ind w:firstLine="720"/>
      </w:pPr>
    </w:p>
    <w:p w14:paraId="284B811E" w14:textId="3F5DEC03" w:rsidR="00104287" w:rsidRDefault="002948D4">
      <w:pPr>
        <w:spacing w:line="360" w:lineRule="auto"/>
        <w:ind w:firstLine="720"/>
      </w:pPr>
      <w:del w:id="162" w:author="root" w:date="2017-01-24T22:48:00Z">
        <w:r w:rsidDel="00DB7EDA">
          <w:rPr>
            <w:sz w:val="20"/>
            <w:szCs w:val="20"/>
            <w:highlight w:val="white"/>
          </w:rPr>
          <w:delText>On the other hand</w:delText>
        </w:r>
      </w:del>
      <w:ins w:id="163" w:author="root" w:date="2017-01-24T22:49:00Z">
        <w:r w:rsidR="009B6A5C">
          <w:rPr>
            <w:sz w:val="20"/>
            <w:szCs w:val="20"/>
            <w:highlight w:val="white"/>
          </w:rPr>
          <w:t>Every coin has a flip side.</w:t>
        </w:r>
      </w:ins>
      <w:del w:id="164" w:author="root" w:date="2017-01-24T22:49:00Z">
        <w:r w:rsidDel="009B6A5C">
          <w:rPr>
            <w:sz w:val="20"/>
            <w:szCs w:val="20"/>
            <w:highlight w:val="white"/>
          </w:rPr>
          <w:delText>,</w:delText>
        </w:r>
      </w:del>
      <w:r>
        <w:rPr>
          <w:sz w:val="20"/>
          <w:szCs w:val="20"/>
          <w:highlight w:val="white"/>
        </w:rPr>
        <w:t xml:space="preserve"> </w:t>
      </w:r>
      <w:ins w:id="165" w:author="root" w:date="2017-01-24T22:49:00Z">
        <w:r w:rsidR="009B6A5C">
          <w:rPr>
            <w:sz w:val="20"/>
            <w:szCs w:val="20"/>
            <w:highlight w:val="white"/>
          </w:rPr>
          <w:t>A</w:t>
        </w:r>
      </w:ins>
      <w:ins w:id="166" w:author="root" w:date="2017-01-24T22:50:00Z">
        <w:r w:rsidR="009B6A5C">
          <w:rPr>
            <w:sz w:val="20"/>
            <w:szCs w:val="20"/>
            <w:highlight w:val="white"/>
          </w:rPr>
          <w:t xml:space="preserve">s </w:t>
        </w:r>
      </w:ins>
      <w:del w:id="167" w:author="root" w:date="2017-01-24T22:49:00Z">
        <w:r w:rsidDel="009B6A5C">
          <w:rPr>
            <w:sz w:val="20"/>
            <w:szCs w:val="20"/>
            <w:highlight w:val="white"/>
          </w:rPr>
          <w:delText>a</w:delText>
        </w:r>
      </w:del>
      <w:del w:id="168" w:author="root" w:date="2017-01-24T22:50:00Z">
        <w:r w:rsidDel="009B6A5C">
          <w:rPr>
            <w:sz w:val="20"/>
            <w:szCs w:val="20"/>
            <w:highlight w:val="white"/>
          </w:rPr>
          <w:delText>s</w:delText>
        </w:r>
      </w:del>
      <w:del w:id="169" w:author="root" w:date="2017-01-24T22:51:00Z">
        <w:r w:rsidDel="009B6A5C">
          <w:rPr>
            <w:sz w:val="20"/>
            <w:szCs w:val="20"/>
            <w:highlight w:val="white"/>
          </w:rPr>
          <w:delText xml:space="preserve"> </w:delText>
        </w:r>
      </w:del>
      <w:r>
        <w:rPr>
          <w:sz w:val="20"/>
          <w:szCs w:val="20"/>
          <w:highlight w:val="white"/>
        </w:rPr>
        <w:t xml:space="preserve">I have mentioned before, Harvard-Westlake </w:t>
      </w:r>
      <w:del w:id="170" w:author="root" w:date="2017-01-24T22:47:00Z">
        <w:r w:rsidDel="006B1010">
          <w:rPr>
            <w:sz w:val="20"/>
            <w:szCs w:val="20"/>
            <w:highlight w:val="white"/>
          </w:rPr>
          <w:delText xml:space="preserve">pushes </w:delText>
        </w:r>
      </w:del>
      <w:ins w:id="171" w:author="root" w:date="2017-01-24T22:47:00Z">
        <w:r w:rsidR="006B1010">
          <w:rPr>
            <w:sz w:val="20"/>
            <w:szCs w:val="20"/>
            <w:highlight w:val="white"/>
          </w:rPr>
          <w:t>encourages</w:t>
        </w:r>
        <w:r w:rsidR="006B1010">
          <w:rPr>
            <w:sz w:val="20"/>
            <w:szCs w:val="20"/>
            <w:highlight w:val="white"/>
          </w:rPr>
          <w:t xml:space="preserve"> </w:t>
        </w:r>
      </w:ins>
      <w:r>
        <w:rPr>
          <w:sz w:val="20"/>
          <w:szCs w:val="20"/>
          <w:highlight w:val="white"/>
        </w:rPr>
        <w:t>students to work hard</w:t>
      </w:r>
      <w:del w:id="172" w:author="root" w:date="2017-01-24T22:47:00Z">
        <w:r w:rsidDel="00FE07E3">
          <w:rPr>
            <w:sz w:val="20"/>
            <w:szCs w:val="20"/>
            <w:highlight w:val="white"/>
          </w:rPr>
          <w:delText>er</w:delText>
        </w:r>
      </w:del>
      <w:r>
        <w:rPr>
          <w:sz w:val="20"/>
          <w:szCs w:val="20"/>
          <w:highlight w:val="white"/>
        </w:rPr>
        <w:t xml:space="preserve"> and to attain new personal bests. </w:t>
      </w:r>
      <w:del w:id="173" w:author="root" w:date="2017-01-24T22:49:00Z">
        <w:r w:rsidDel="009B6A5C">
          <w:rPr>
            <w:sz w:val="20"/>
            <w:szCs w:val="20"/>
            <w:highlight w:val="white"/>
          </w:rPr>
          <w:delText>However,</w:delText>
        </w:r>
      </w:del>
      <w:ins w:id="174" w:author="root" w:date="2017-01-24T22:49:00Z">
        <w:r w:rsidR="009B6A5C">
          <w:rPr>
            <w:sz w:val="20"/>
            <w:szCs w:val="20"/>
            <w:highlight w:val="white"/>
          </w:rPr>
          <w:t>The downside of</w:t>
        </w:r>
      </w:ins>
      <w:r>
        <w:rPr>
          <w:sz w:val="20"/>
          <w:szCs w:val="20"/>
          <w:highlight w:val="white"/>
        </w:rPr>
        <w:t xml:space="preserve"> this </w:t>
      </w:r>
      <w:del w:id="175" w:author="root" w:date="2017-01-24T22:51:00Z">
        <w:r w:rsidDel="009B6A5C">
          <w:rPr>
            <w:sz w:val="20"/>
            <w:szCs w:val="20"/>
            <w:highlight w:val="white"/>
          </w:rPr>
          <w:delText xml:space="preserve">seemingly </w:delText>
        </w:r>
      </w:del>
      <w:ins w:id="176" w:author="root" w:date="2017-01-24T22:51:00Z">
        <w:r w:rsidR="009B6A5C">
          <w:rPr>
            <w:sz w:val="20"/>
            <w:szCs w:val="20"/>
            <w:highlight w:val="white"/>
          </w:rPr>
          <w:t>ostensibly</w:t>
        </w:r>
        <w:r w:rsidR="009B6A5C">
          <w:rPr>
            <w:sz w:val="20"/>
            <w:szCs w:val="20"/>
            <w:highlight w:val="white"/>
          </w:rPr>
          <w:t xml:space="preserve"> </w:t>
        </w:r>
      </w:ins>
      <w:r>
        <w:rPr>
          <w:sz w:val="20"/>
          <w:szCs w:val="20"/>
          <w:highlight w:val="white"/>
        </w:rPr>
        <w:t xml:space="preserve">well-intentioned desire for students to push themselves often creates an atmosphere of stress and anxiety among students. Many times, I have observed the negative results of the school’s intense workload. Students are </w:t>
      </w:r>
      <w:del w:id="177" w:author="root" w:date="2017-01-24T22:51:00Z">
        <w:r w:rsidDel="009B6A5C">
          <w:rPr>
            <w:sz w:val="20"/>
            <w:szCs w:val="20"/>
            <w:highlight w:val="white"/>
          </w:rPr>
          <w:delText>placed at</w:delText>
        </w:r>
      </w:del>
      <w:ins w:id="178" w:author="root" w:date="2017-01-24T22:51:00Z">
        <w:r w:rsidR="009B6A5C">
          <w:rPr>
            <w:sz w:val="20"/>
            <w:szCs w:val="20"/>
            <w:highlight w:val="white"/>
          </w:rPr>
          <w:t>held to</w:t>
        </w:r>
      </w:ins>
      <w:r>
        <w:rPr>
          <w:sz w:val="20"/>
          <w:szCs w:val="20"/>
          <w:highlight w:val="white"/>
        </w:rPr>
        <w:t xml:space="preserve"> an extraordinarily high standard, which has unfortunately caused them not only to feel stressed to attain good grades, but also to feel as if they are in constant competition with each other. This competitive and high-pressure environment causes me and my peers to be chronically sleep-deprived and unhappy during our pursuit of academic excellence. At Harvard-Westlake, I have learned how to deal with </w:t>
      </w:r>
      <w:ins w:id="179" w:author="root" w:date="2017-01-24T22:52:00Z">
        <w:r w:rsidR="009F540F">
          <w:rPr>
            <w:sz w:val="20"/>
            <w:szCs w:val="20"/>
            <w:highlight w:val="white"/>
          </w:rPr>
          <w:t>my workload</w:t>
        </w:r>
      </w:ins>
      <w:del w:id="180" w:author="root" w:date="2017-01-24T22:52:00Z">
        <w:r w:rsidDel="009B6A5C">
          <w:rPr>
            <w:sz w:val="20"/>
            <w:szCs w:val="20"/>
            <w:highlight w:val="white"/>
          </w:rPr>
          <w:delText>affairs</w:delText>
        </w:r>
      </w:del>
      <w:r>
        <w:rPr>
          <w:sz w:val="20"/>
          <w:szCs w:val="20"/>
          <w:highlight w:val="white"/>
        </w:rPr>
        <w:t xml:space="preserve"> under high amounts of stress without cracking under the pressure. I have also learned how to look for the brighter side when things look bleak and dismal. Even in difficult times, I tell myself to be optimistic and to keep going even when I feel like I need to stop and catch a </w:t>
      </w:r>
      <w:del w:id="181" w:author="root" w:date="2017-01-24T22:55:00Z">
        <w:r w:rsidDel="009F540F">
          <w:rPr>
            <w:sz w:val="20"/>
            <w:szCs w:val="20"/>
            <w:highlight w:val="white"/>
          </w:rPr>
          <w:delText>break</w:delText>
        </w:r>
      </w:del>
      <w:ins w:id="182" w:author="root" w:date="2017-01-24T22:55:00Z">
        <w:r w:rsidR="009F540F">
          <w:rPr>
            <w:sz w:val="20"/>
            <w:szCs w:val="20"/>
            <w:highlight w:val="white"/>
          </w:rPr>
          <w:t>breath</w:t>
        </w:r>
      </w:ins>
      <w:r>
        <w:rPr>
          <w:sz w:val="20"/>
          <w:szCs w:val="20"/>
          <w:highlight w:val="white"/>
        </w:rPr>
        <w:t xml:space="preserve">. I will bring my determination and perseverance to TASP so that I make the best of my time there and learn as much as I can. I will also keep with me my optimistic spirit by approaching everything with a positive and hopeful </w:t>
      </w:r>
      <w:del w:id="183" w:author="root" w:date="2017-01-24T22:56:00Z">
        <w:r w:rsidDel="00AD2464">
          <w:rPr>
            <w:sz w:val="20"/>
            <w:szCs w:val="20"/>
            <w:highlight w:val="white"/>
          </w:rPr>
          <w:delText>perspective</w:delText>
        </w:r>
      </w:del>
      <w:ins w:id="184" w:author="root" w:date="2017-01-24T22:56:00Z">
        <w:r w:rsidR="00AD2464">
          <w:rPr>
            <w:sz w:val="20"/>
            <w:szCs w:val="20"/>
            <w:highlight w:val="white"/>
          </w:rPr>
          <w:t>spirit</w:t>
        </w:r>
      </w:ins>
      <w:bookmarkStart w:id="185" w:name="_GoBack"/>
      <w:bookmarkEnd w:id="185"/>
      <w:r>
        <w:rPr>
          <w:sz w:val="20"/>
          <w:szCs w:val="20"/>
          <w:highlight w:val="white"/>
        </w:rPr>
        <w:t>.</w:t>
      </w:r>
    </w:p>
    <w:sectPr w:rsidR="0010428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ot" w:date="2017-01-24T20:39:00Z" w:initials="r">
    <w:p w14:paraId="41257272" w14:textId="77777777" w:rsidR="00C04DEE" w:rsidRPr="006B6CB9" w:rsidRDefault="00AD2464" w:rsidP="006B6CB9">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2572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ot">
    <w15:presenceInfo w15:providerId="None" w15:userId="ro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87"/>
    <w:rsid w:val="00060436"/>
    <w:rsid w:val="00104287"/>
    <w:rsid w:val="00144F44"/>
    <w:rsid w:val="001750CC"/>
    <w:rsid w:val="001C30DC"/>
    <w:rsid w:val="002948D4"/>
    <w:rsid w:val="002B3429"/>
    <w:rsid w:val="00376B53"/>
    <w:rsid w:val="0045168C"/>
    <w:rsid w:val="00457BA3"/>
    <w:rsid w:val="0052464F"/>
    <w:rsid w:val="005424FB"/>
    <w:rsid w:val="00576DAD"/>
    <w:rsid w:val="005A301C"/>
    <w:rsid w:val="00640F86"/>
    <w:rsid w:val="00642A19"/>
    <w:rsid w:val="006B1010"/>
    <w:rsid w:val="006B6CB9"/>
    <w:rsid w:val="006C274D"/>
    <w:rsid w:val="007623F2"/>
    <w:rsid w:val="007C0862"/>
    <w:rsid w:val="009A7C6E"/>
    <w:rsid w:val="009B6A5C"/>
    <w:rsid w:val="009F540F"/>
    <w:rsid w:val="00AD2464"/>
    <w:rsid w:val="00B6395F"/>
    <w:rsid w:val="00B93DF3"/>
    <w:rsid w:val="00C04DEE"/>
    <w:rsid w:val="00C206E3"/>
    <w:rsid w:val="00C50603"/>
    <w:rsid w:val="00CB07C0"/>
    <w:rsid w:val="00D8075B"/>
    <w:rsid w:val="00DB7EDA"/>
    <w:rsid w:val="00DC043B"/>
    <w:rsid w:val="00E01866"/>
    <w:rsid w:val="00F01D5D"/>
    <w:rsid w:val="00F04459"/>
    <w:rsid w:val="00FE0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CDA9"/>
  <w15:docId w15:val="{34F03A3D-E4BF-4BC9-A96E-5E0F725E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character" w:styleId="CommentReference">
    <w:name w:val="annotation reference"/>
    <w:basedOn w:val="DefaultParagraphFont"/>
    <w:uiPriority w:val="99"/>
    <w:semiHidden/>
    <w:unhideWhenUsed/>
    <w:rsid w:val="00C04DEE"/>
    <w:rPr>
      <w:sz w:val="16"/>
      <w:szCs w:val="16"/>
    </w:rPr>
  </w:style>
  <w:style w:type="paragraph" w:styleId="CommentText">
    <w:name w:val="annotation text"/>
    <w:basedOn w:val="Normal"/>
    <w:link w:val="CommentTextChar"/>
    <w:uiPriority w:val="99"/>
    <w:semiHidden/>
    <w:unhideWhenUsed/>
    <w:rsid w:val="00C04DEE"/>
    <w:pPr>
      <w:spacing w:line="240" w:lineRule="auto"/>
    </w:pPr>
    <w:rPr>
      <w:sz w:val="20"/>
      <w:szCs w:val="20"/>
    </w:rPr>
  </w:style>
  <w:style w:type="character" w:customStyle="1" w:styleId="CommentTextChar">
    <w:name w:val="Comment Text Char"/>
    <w:basedOn w:val="DefaultParagraphFont"/>
    <w:link w:val="CommentText"/>
    <w:uiPriority w:val="99"/>
    <w:semiHidden/>
    <w:rsid w:val="00C04DEE"/>
    <w:rPr>
      <w:sz w:val="20"/>
      <w:szCs w:val="20"/>
    </w:rPr>
  </w:style>
  <w:style w:type="paragraph" w:styleId="CommentSubject">
    <w:name w:val="annotation subject"/>
    <w:basedOn w:val="CommentText"/>
    <w:next w:val="CommentText"/>
    <w:link w:val="CommentSubjectChar"/>
    <w:uiPriority w:val="99"/>
    <w:semiHidden/>
    <w:unhideWhenUsed/>
    <w:rsid w:val="00C04DEE"/>
    <w:rPr>
      <w:b/>
      <w:bCs/>
    </w:rPr>
  </w:style>
  <w:style w:type="character" w:customStyle="1" w:styleId="CommentSubjectChar">
    <w:name w:val="Comment Subject Char"/>
    <w:basedOn w:val="CommentTextChar"/>
    <w:link w:val="CommentSubject"/>
    <w:uiPriority w:val="99"/>
    <w:semiHidden/>
    <w:rsid w:val="00C04DEE"/>
    <w:rPr>
      <w:b/>
      <w:bCs/>
      <w:sz w:val="20"/>
      <w:szCs w:val="20"/>
    </w:rPr>
  </w:style>
  <w:style w:type="paragraph" w:styleId="BalloonText">
    <w:name w:val="Balloon Text"/>
    <w:basedOn w:val="Normal"/>
    <w:link w:val="BalloonTextChar"/>
    <w:uiPriority w:val="99"/>
    <w:semiHidden/>
    <w:unhideWhenUsed/>
    <w:rsid w:val="00C04D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D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20</cp:revision>
  <dcterms:created xsi:type="dcterms:W3CDTF">2017-01-25T03:13:00Z</dcterms:created>
  <dcterms:modified xsi:type="dcterms:W3CDTF">2017-01-25T03:56:00Z</dcterms:modified>
</cp:coreProperties>
</file>