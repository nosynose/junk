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68CD" w:rsidRPr="000F1A19" w:rsidRDefault="00363490" w:rsidP="000F443D">
      <w:pPr>
        <w:spacing w:after="0" w:line="240" w:lineRule="auto"/>
        <w:jc w:val="center"/>
        <w:rPr>
          <w:rFonts w:ascii="Times New Roman" w:hAnsi="Times New Roman" w:cs="Times New Roman"/>
          <w:b/>
          <w:bCs/>
          <w:sz w:val="32"/>
          <w:szCs w:val="32"/>
        </w:rPr>
        <w:pPrChange w:id="0" w:author="root" w:date="2015-12-21T09:37:00Z">
          <w:pPr>
            <w:spacing w:line="360" w:lineRule="auto"/>
            <w:jc w:val="center"/>
          </w:pPr>
        </w:pPrChange>
      </w:pPr>
      <w:r w:rsidRPr="000F1A19">
        <w:rPr>
          <w:rFonts w:ascii="Times New Roman" w:hAnsi="Times New Roman" w:cs="Times New Roman" w:hint="eastAsia"/>
          <w:b/>
          <w:bCs/>
          <w:sz w:val="32"/>
          <w:szCs w:val="32"/>
        </w:rPr>
        <w:t>Personal Statement</w:t>
      </w:r>
      <w:del w:id="1" w:author="root" w:date="2015-12-21T09:37:00Z">
        <w:r w:rsidRPr="000F1A19" w:rsidDel="000F443D">
          <w:rPr>
            <w:rFonts w:ascii="Times New Roman" w:hAnsi="Times New Roman" w:cs="Times New Roman" w:hint="eastAsia"/>
            <w:b/>
            <w:bCs/>
            <w:sz w:val="32"/>
            <w:szCs w:val="32"/>
          </w:rPr>
          <w:delText xml:space="preserve"> of Ziqin Liu</w:delText>
        </w:r>
      </w:del>
    </w:p>
    <w:p w:rsidR="00C068CD" w:rsidRPr="000F1A19" w:rsidRDefault="000F443D">
      <w:pPr>
        <w:spacing w:after="0" w:line="240" w:lineRule="auto"/>
        <w:rPr>
          <w:ins w:id="2" w:author="root" w:date="2015-12-19T18:21:00Z"/>
          <w:rFonts w:ascii="Times New Roman" w:hAnsi="Times New Roman" w:cs="Times New Roman"/>
          <w:sz w:val="24"/>
        </w:rPr>
        <w:pPrChange w:id="3" w:author="root" w:date="2015-12-19T18:21:00Z">
          <w:pPr>
            <w:spacing w:line="360" w:lineRule="auto"/>
          </w:pPr>
        </w:pPrChange>
      </w:pPr>
      <w:ins w:id="4" w:author="root" w:date="2015-12-21T09:37:00Z">
        <w:r>
          <w:rPr>
            <w:rFonts w:ascii="Times New Roman" w:hAnsi="Times New Roman" w:cs="Times New Roman"/>
            <w:sz w:val="24"/>
          </w:rPr>
          <w:t>(</w:t>
        </w:r>
        <w:r>
          <w:rPr>
            <w:rFonts w:ascii="Times New Roman" w:hAnsi="Times New Roman" w:cs="Times New Roman" w:hint="eastAsia"/>
            <w:sz w:val="24"/>
          </w:rPr>
          <w:t>第一段先写一下自己对专业的理解，对专业的热爱</w:t>
        </w:r>
      </w:ins>
      <w:ins w:id="5" w:author="root" w:date="2015-12-21T09:38:00Z">
        <w:r>
          <w:rPr>
            <w:rFonts w:ascii="Times New Roman" w:hAnsi="Times New Roman" w:cs="Times New Roman" w:hint="eastAsia"/>
            <w:sz w:val="24"/>
          </w:rPr>
          <w:t>，以及自己的专业成就</w:t>
        </w:r>
        <w:r>
          <w:rPr>
            <w:rFonts w:ascii="Times New Roman" w:hAnsi="Times New Roman" w:cs="Times New Roman" w:hint="eastAsia"/>
            <w:sz w:val="24"/>
          </w:rPr>
          <w:t>)</w:t>
        </w:r>
      </w:ins>
      <w:r w:rsidR="00363490" w:rsidRPr="000F1A19">
        <w:rPr>
          <w:rFonts w:ascii="Times New Roman" w:hAnsi="Times New Roman" w:cs="Times New Roman"/>
          <w:sz w:val="24"/>
        </w:rPr>
        <w:t xml:space="preserve">Finance </w:t>
      </w:r>
      <w:del w:id="6" w:author="root" w:date="2015-12-19T15:07:00Z">
        <w:r w:rsidR="00363490" w:rsidRPr="000F1A19" w:rsidDel="00BB6FF1">
          <w:rPr>
            <w:rFonts w:ascii="Times New Roman" w:hAnsi="Times New Roman" w:cs="Times New Roman"/>
            <w:sz w:val="24"/>
          </w:rPr>
          <w:delText>is to allocate</w:delText>
        </w:r>
      </w:del>
      <w:ins w:id="7" w:author="root" w:date="2015-12-19T15:07:00Z">
        <w:r w:rsidR="00BB6FF1" w:rsidRPr="000F1A19">
          <w:rPr>
            <w:rFonts w:ascii="Times New Roman" w:hAnsi="Times New Roman" w:cs="Times New Roman"/>
            <w:sz w:val="24"/>
          </w:rPr>
          <w:t xml:space="preserve">is </w:t>
        </w:r>
      </w:ins>
      <w:ins w:id="8" w:author="root" w:date="2015-12-19T18:17:00Z">
        <w:r w:rsidR="00D11436" w:rsidRPr="000F1A19">
          <w:rPr>
            <w:rFonts w:ascii="Times New Roman" w:hAnsi="Times New Roman" w:cs="Times New Roman"/>
            <w:sz w:val="24"/>
          </w:rPr>
          <w:t>about managing and growing we</w:t>
        </w:r>
      </w:ins>
      <w:ins w:id="9" w:author="root" w:date="2015-12-19T18:18:00Z">
        <w:r w:rsidR="00D11436" w:rsidRPr="000F1A19">
          <w:rPr>
            <w:rFonts w:ascii="Times New Roman" w:hAnsi="Times New Roman" w:cs="Times New Roman"/>
            <w:sz w:val="24"/>
          </w:rPr>
          <w:t>a</w:t>
        </w:r>
      </w:ins>
      <w:ins w:id="10" w:author="root" w:date="2015-12-19T18:17:00Z">
        <w:r w:rsidR="00D11436" w:rsidRPr="000F1A19">
          <w:rPr>
            <w:rFonts w:ascii="Times New Roman" w:hAnsi="Times New Roman" w:cs="Times New Roman"/>
            <w:sz w:val="24"/>
          </w:rPr>
          <w:t>lth</w:t>
        </w:r>
      </w:ins>
      <w:del w:id="11" w:author="root" w:date="2015-12-19T18:18:00Z">
        <w:r w:rsidR="00363490" w:rsidRPr="000F1A19" w:rsidDel="00D11436">
          <w:rPr>
            <w:rFonts w:ascii="Times New Roman" w:hAnsi="Times New Roman" w:cs="Times New Roman"/>
            <w:sz w:val="24"/>
          </w:rPr>
          <w:delText xml:space="preserve"> money</w:delText>
        </w:r>
      </w:del>
      <w:r w:rsidR="00363490" w:rsidRPr="000F1A19">
        <w:rPr>
          <w:rFonts w:ascii="Times New Roman" w:hAnsi="Times New Roman" w:cs="Times New Roman"/>
          <w:sz w:val="24"/>
        </w:rPr>
        <w:t xml:space="preserve">. When I first realized the meaning of </w:t>
      </w:r>
      <w:del w:id="12" w:author="root" w:date="2015-12-19T18:18:00Z">
        <w:r w:rsidR="00363490" w:rsidRPr="000F1A19" w:rsidDel="00D11436">
          <w:rPr>
            <w:rFonts w:ascii="Times New Roman" w:hAnsi="Times New Roman" w:cs="Times New Roman"/>
            <w:sz w:val="24"/>
          </w:rPr>
          <w:delText>th</w:delText>
        </w:r>
      </w:del>
      <w:ins w:id="13" w:author="root" w:date="2015-12-19T18:18:00Z">
        <w:r w:rsidR="00D11436" w:rsidRPr="000F1A19">
          <w:rPr>
            <w:rFonts w:ascii="Times New Roman" w:hAnsi="Times New Roman" w:cs="Times New Roman"/>
            <w:sz w:val="24"/>
          </w:rPr>
          <w:t>the term</w:t>
        </w:r>
      </w:ins>
      <w:del w:id="14" w:author="root" w:date="2015-12-19T14:49:00Z">
        <w:r w:rsidR="00363490" w:rsidRPr="000F1A19" w:rsidDel="00FA218A">
          <w:rPr>
            <w:rFonts w:ascii="Times New Roman" w:hAnsi="Times New Roman" w:cs="Times New Roman"/>
            <w:sz w:val="24"/>
          </w:rPr>
          <w:delText>e sentence</w:delText>
        </w:r>
      </w:del>
      <w:r w:rsidR="00363490" w:rsidRPr="000F1A19">
        <w:rPr>
          <w:rFonts w:ascii="Times New Roman" w:hAnsi="Times New Roman" w:cs="Times New Roman"/>
          <w:sz w:val="24"/>
        </w:rPr>
        <w:t xml:space="preserve">, I </w:t>
      </w:r>
      <w:del w:id="15" w:author="root" w:date="2015-12-19T15:29:00Z">
        <w:r w:rsidR="00363490" w:rsidRPr="000F1A19" w:rsidDel="00AB615E">
          <w:rPr>
            <w:rFonts w:ascii="Times New Roman" w:hAnsi="Times New Roman" w:cs="Times New Roman"/>
            <w:sz w:val="24"/>
          </w:rPr>
          <w:delText xml:space="preserve">felt a great sense of </w:delText>
        </w:r>
      </w:del>
      <w:ins w:id="16" w:author="root" w:date="2015-12-19T15:29:00Z">
        <w:r w:rsidR="00AB615E" w:rsidRPr="000F1A19">
          <w:rPr>
            <w:rFonts w:ascii="Times New Roman" w:hAnsi="Times New Roman" w:cs="Times New Roman"/>
            <w:sz w:val="24"/>
          </w:rPr>
          <w:t>was greatly inspired and motivated</w:t>
        </w:r>
      </w:ins>
      <w:del w:id="17" w:author="root" w:date="2015-12-19T15:29:00Z">
        <w:r w:rsidR="00363490" w:rsidRPr="000F1A19" w:rsidDel="00AB615E">
          <w:rPr>
            <w:rFonts w:ascii="Times New Roman" w:hAnsi="Times New Roman" w:cs="Times New Roman"/>
            <w:sz w:val="24"/>
          </w:rPr>
          <w:delText>accomplishment and fulfillment</w:delText>
        </w:r>
      </w:del>
      <w:r w:rsidR="00363490" w:rsidRPr="000F1A19">
        <w:rPr>
          <w:rFonts w:ascii="Times New Roman" w:hAnsi="Times New Roman" w:cs="Times New Roman"/>
          <w:sz w:val="24"/>
        </w:rPr>
        <w:t xml:space="preserve">. </w:t>
      </w:r>
      <w:del w:id="18" w:author="root" w:date="2015-12-19T14:49:00Z">
        <w:r w:rsidR="00363490" w:rsidRPr="000F1A19" w:rsidDel="00FA218A">
          <w:rPr>
            <w:rFonts w:ascii="Times New Roman" w:hAnsi="Times New Roman" w:cs="Times New Roman"/>
            <w:sz w:val="24"/>
          </w:rPr>
          <w:delText xml:space="preserve">Having finished </w:delText>
        </w:r>
      </w:del>
      <w:ins w:id="19" w:author="root" w:date="2015-12-19T14:49:00Z">
        <w:r w:rsidR="00FA218A" w:rsidRPr="000F1A19">
          <w:rPr>
            <w:rFonts w:ascii="Times New Roman" w:hAnsi="Times New Roman" w:cs="Times New Roman"/>
            <w:sz w:val="24"/>
          </w:rPr>
          <w:t xml:space="preserve">After finishing </w:t>
        </w:r>
      </w:ins>
      <w:r w:rsidR="00363490" w:rsidRPr="000F1A19">
        <w:rPr>
          <w:rFonts w:ascii="Times New Roman" w:hAnsi="Times New Roman" w:cs="Times New Roman"/>
          <w:sz w:val="24"/>
        </w:rPr>
        <w:t xml:space="preserve">the financial planning task in the second-year-course called Corporate Finance, </w:t>
      </w:r>
      <w:del w:id="20" w:author="root" w:date="2015-12-19T14:50:00Z">
        <w:r w:rsidR="00363490" w:rsidRPr="000F1A19" w:rsidDel="00FA218A">
          <w:rPr>
            <w:rFonts w:ascii="Times New Roman" w:hAnsi="Times New Roman" w:cs="Times New Roman"/>
            <w:sz w:val="24"/>
          </w:rPr>
          <w:delText xml:space="preserve">I </w:delText>
        </w:r>
      </w:del>
      <w:ins w:id="21" w:author="root" w:date="2015-12-19T14:50:00Z">
        <w:r w:rsidR="00FA218A" w:rsidRPr="000F1A19">
          <w:rPr>
            <w:rFonts w:ascii="Times New Roman" w:hAnsi="Times New Roman" w:cs="Times New Roman"/>
            <w:sz w:val="24"/>
          </w:rPr>
          <w:t>my passion for finance was ignited by my realizati</w:t>
        </w:r>
      </w:ins>
      <w:ins w:id="22" w:author="root" w:date="2015-12-19T14:51:00Z">
        <w:r w:rsidR="00FA218A" w:rsidRPr="000F1A19">
          <w:rPr>
            <w:rFonts w:ascii="Times New Roman" w:hAnsi="Times New Roman" w:cs="Times New Roman"/>
            <w:sz w:val="24"/>
          </w:rPr>
          <w:t>on</w:t>
        </w:r>
      </w:ins>
      <w:ins w:id="23" w:author="root" w:date="2015-12-19T14:50:00Z">
        <w:r w:rsidR="00FA218A" w:rsidRPr="000F1A19">
          <w:rPr>
            <w:rFonts w:ascii="Times New Roman" w:hAnsi="Times New Roman" w:cs="Times New Roman"/>
            <w:sz w:val="24"/>
          </w:rPr>
          <w:t xml:space="preserve"> that the financial decisions I make would have a real impact </w:t>
        </w:r>
      </w:ins>
      <w:del w:id="24" w:author="root" w:date="2015-12-19T14:51:00Z">
        <w:r w:rsidR="00363490" w:rsidRPr="000F1A19" w:rsidDel="00FA218A">
          <w:rPr>
            <w:rFonts w:ascii="Times New Roman" w:hAnsi="Times New Roman" w:cs="Times New Roman"/>
            <w:sz w:val="24"/>
          </w:rPr>
          <w:delText xml:space="preserve">ignited my passion for finance by the percept that the decision I make will actually </w:delText>
        </w:r>
      </w:del>
      <w:r w:rsidR="00363490" w:rsidRPr="000F1A19">
        <w:rPr>
          <w:rFonts w:ascii="Times New Roman" w:hAnsi="Times New Roman" w:cs="Times New Roman"/>
          <w:sz w:val="24"/>
        </w:rPr>
        <w:t>and tremendously affect the development of the business</w:t>
      </w:r>
      <w:ins w:id="25" w:author="root" w:date="2015-12-19T15:30:00Z">
        <w:r w:rsidR="00AB615E" w:rsidRPr="000F1A19">
          <w:rPr>
            <w:rFonts w:ascii="Times New Roman" w:hAnsi="Times New Roman" w:cs="Times New Roman"/>
            <w:sz w:val="24"/>
          </w:rPr>
          <w:t xml:space="preserve"> world</w:t>
        </w:r>
      </w:ins>
      <w:r w:rsidR="00363490" w:rsidRPr="000F1A19">
        <w:rPr>
          <w:rFonts w:ascii="Times New Roman" w:hAnsi="Times New Roman" w:cs="Times New Roman"/>
          <w:sz w:val="24"/>
        </w:rPr>
        <w:t xml:space="preserve">. </w:t>
      </w:r>
      <w:del w:id="26" w:author="root" w:date="2015-12-19T15:25:00Z">
        <w:r w:rsidR="00363490" w:rsidRPr="000F1A19" w:rsidDel="00782011">
          <w:rPr>
            <w:rFonts w:ascii="Times New Roman" w:hAnsi="Times New Roman" w:cs="Times New Roman"/>
            <w:sz w:val="24"/>
          </w:rPr>
          <w:delText>From then on,</w:delText>
        </w:r>
      </w:del>
      <w:ins w:id="27" w:author="root" w:date="2015-12-19T15:25:00Z">
        <w:r w:rsidR="00782011" w:rsidRPr="000F1A19">
          <w:rPr>
            <w:rFonts w:ascii="Times New Roman" w:hAnsi="Times New Roman" w:cs="Times New Roman"/>
            <w:sz w:val="24"/>
          </w:rPr>
          <w:t xml:space="preserve">With a focused interest and a new sense of purpose, I </w:t>
        </w:r>
      </w:ins>
      <w:ins w:id="28" w:author="root" w:date="2015-12-19T15:27:00Z">
        <w:r w:rsidR="00782011" w:rsidRPr="000F1A19">
          <w:rPr>
            <w:rFonts w:ascii="Times New Roman" w:hAnsi="Times New Roman" w:cs="Times New Roman"/>
            <w:sz w:val="24"/>
          </w:rPr>
          <w:t xml:space="preserve">continually </w:t>
        </w:r>
      </w:ins>
      <w:ins w:id="29" w:author="root" w:date="2015-12-19T15:25:00Z">
        <w:r w:rsidR="00C51D8D" w:rsidRPr="000F1A19">
          <w:rPr>
            <w:rFonts w:ascii="Times New Roman" w:hAnsi="Times New Roman" w:cs="Times New Roman"/>
            <w:sz w:val="24"/>
          </w:rPr>
          <w:t>stri</w:t>
        </w:r>
        <w:r w:rsidR="00782011" w:rsidRPr="000F1A19">
          <w:rPr>
            <w:rFonts w:ascii="Times New Roman" w:hAnsi="Times New Roman" w:cs="Times New Roman"/>
            <w:sz w:val="24"/>
          </w:rPr>
          <w:t>ve for academic success, earning</w:t>
        </w:r>
      </w:ins>
      <w:r w:rsidR="00363490" w:rsidRPr="000F1A19">
        <w:rPr>
          <w:rFonts w:ascii="Times New Roman" w:hAnsi="Times New Roman" w:cs="Times New Roman"/>
          <w:sz w:val="24"/>
        </w:rPr>
        <w:t xml:space="preserve"> </w:t>
      </w:r>
      <w:del w:id="30" w:author="root" w:date="2015-12-19T15:20:00Z">
        <w:r w:rsidR="00363490" w:rsidRPr="000F1A19" w:rsidDel="0098436C">
          <w:rPr>
            <w:rFonts w:ascii="Times New Roman" w:hAnsi="Times New Roman" w:cs="Times New Roman"/>
            <w:sz w:val="24"/>
          </w:rPr>
          <w:delText>with better sense of interest and more concentration,</w:delText>
        </w:r>
      </w:del>
      <w:del w:id="31" w:author="root" w:date="2015-12-19T15:26:00Z">
        <w:r w:rsidR="00363490" w:rsidRPr="000F1A19" w:rsidDel="00782011">
          <w:rPr>
            <w:rFonts w:ascii="Times New Roman" w:hAnsi="Times New Roman" w:cs="Times New Roman"/>
            <w:sz w:val="24"/>
          </w:rPr>
          <w:delText xml:space="preserve"> I found my way to gradually increase my progress and earned </w:delText>
        </w:r>
      </w:del>
      <w:r w:rsidR="00363490" w:rsidRPr="000F1A19">
        <w:rPr>
          <w:rFonts w:ascii="Times New Roman" w:hAnsi="Times New Roman" w:cs="Times New Roman"/>
          <w:sz w:val="24"/>
        </w:rPr>
        <w:t xml:space="preserve">a GPA of 3.63/4.00 in </w:t>
      </w:r>
      <w:del w:id="32" w:author="root" w:date="2015-12-19T18:20:00Z">
        <w:r w:rsidR="00363490" w:rsidRPr="000F1A19" w:rsidDel="007211F8">
          <w:rPr>
            <w:rFonts w:ascii="Times New Roman" w:hAnsi="Times New Roman" w:cs="Times New Roman"/>
            <w:sz w:val="24"/>
          </w:rPr>
          <w:delText xml:space="preserve">professional </w:delText>
        </w:r>
      </w:del>
      <w:ins w:id="33" w:author="root" w:date="2015-12-19T18:20:00Z">
        <w:r w:rsidR="007211F8" w:rsidRPr="000F1A19">
          <w:rPr>
            <w:rFonts w:ascii="Times New Roman" w:hAnsi="Times New Roman" w:cs="Times New Roman"/>
            <w:sz w:val="24"/>
          </w:rPr>
          <w:t>major</w:t>
        </w:r>
        <w:r w:rsidR="006B3E1D" w:rsidRPr="000F1A19">
          <w:rPr>
            <w:rFonts w:ascii="Times New Roman" w:hAnsi="Times New Roman" w:cs="Times New Roman"/>
            <w:sz w:val="24"/>
          </w:rPr>
          <w:t xml:space="preserve"> requirement</w:t>
        </w:r>
        <w:r w:rsidR="007211F8" w:rsidRPr="000F1A19">
          <w:rPr>
            <w:rFonts w:ascii="Times New Roman" w:hAnsi="Times New Roman" w:cs="Times New Roman"/>
            <w:sz w:val="24"/>
          </w:rPr>
          <w:t xml:space="preserve"> </w:t>
        </w:r>
      </w:ins>
      <w:r w:rsidR="00363490" w:rsidRPr="000F1A19">
        <w:rPr>
          <w:rFonts w:ascii="Times New Roman" w:hAnsi="Times New Roman" w:cs="Times New Roman"/>
          <w:sz w:val="24"/>
        </w:rPr>
        <w:t xml:space="preserve">courses and 3.51 in </w:t>
      </w:r>
      <w:ins w:id="34" w:author="root" w:date="2015-12-19T15:27:00Z">
        <w:r w:rsidR="00782011" w:rsidRPr="000F1A19">
          <w:rPr>
            <w:rFonts w:ascii="Times New Roman" w:hAnsi="Times New Roman" w:cs="Times New Roman"/>
            <w:sz w:val="24"/>
          </w:rPr>
          <w:t xml:space="preserve">the </w:t>
        </w:r>
      </w:ins>
      <w:r w:rsidR="00363490" w:rsidRPr="000F1A19">
        <w:rPr>
          <w:rFonts w:ascii="Times New Roman" w:hAnsi="Times New Roman" w:cs="Times New Roman"/>
          <w:sz w:val="24"/>
        </w:rPr>
        <w:t>last semester.</w:t>
      </w:r>
    </w:p>
    <w:p w:rsidR="002E723E" w:rsidRPr="000F1A19" w:rsidRDefault="002E723E">
      <w:pPr>
        <w:spacing w:after="0" w:line="240" w:lineRule="auto"/>
        <w:rPr>
          <w:ins w:id="35" w:author="root" w:date="2015-12-19T18:26:00Z"/>
          <w:rFonts w:ascii="Times New Roman" w:hAnsi="Times New Roman" w:cs="Times New Roman"/>
          <w:sz w:val="24"/>
        </w:rPr>
        <w:pPrChange w:id="36" w:author="root" w:date="2015-12-19T18:21:00Z">
          <w:pPr>
            <w:spacing w:line="360" w:lineRule="auto"/>
          </w:pPr>
        </w:pPrChange>
      </w:pPr>
    </w:p>
    <w:p w:rsidR="006B3E1D" w:rsidRPr="000F1A19" w:rsidDel="006B3E1D" w:rsidRDefault="000F443D">
      <w:pPr>
        <w:spacing w:after="0" w:line="240" w:lineRule="auto"/>
        <w:rPr>
          <w:del w:id="37" w:author="root" w:date="2015-12-19T18:30:00Z"/>
          <w:rFonts w:ascii="Times New Roman" w:hAnsi="Times New Roman" w:cs="Times New Roman"/>
          <w:sz w:val="24"/>
        </w:rPr>
        <w:pPrChange w:id="38" w:author="root" w:date="2015-12-19T18:21:00Z">
          <w:pPr>
            <w:spacing w:line="360" w:lineRule="auto"/>
          </w:pPr>
        </w:pPrChange>
      </w:pPr>
      <w:ins w:id="39" w:author="root" w:date="2015-12-21T09:38:00Z">
        <w:r>
          <w:rPr>
            <w:rFonts w:ascii="Times New Roman" w:hAnsi="Times New Roman" w:cs="Times New Roman"/>
            <w:sz w:val="24"/>
          </w:rPr>
          <w:t>（</w:t>
        </w:r>
        <w:r>
          <w:rPr>
            <w:rFonts w:ascii="Times New Roman" w:hAnsi="Times New Roman" w:cs="Times New Roman" w:hint="eastAsia"/>
            <w:sz w:val="24"/>
          </w:rPr>
          <w:t>第二段讲自己专业相关事迹</w:t>
        </w:r>
        <w:r>
          <w:rPr>
            <w:rFonts w:ascii="Times New Roman" w:hAnsi="Times New Roman" w:cs="Times New Roman" w:hint="eastAsia"/>
            <w:sz w:val="24"/>
          </w:rPr>
          <w:t>）</w:t>
        </w:r>
      </w:ins>
    </w:p>
    <w:p w:rsidR="00C068CD" w:rsidRPr="000F1A19" w:rsidDel="006B3E1D" w:rsidRDefault="00C068CD">
      <w:pPr>
        <w:spacing w:after="0" w:line="240" w:lineRule="auto"/>
        <w:rPr>
          <w:del w:id="40" w:author="root" w:date="2015-12-19T18:21:00Z"/>
          <w:rFonts w:ascii="Times New Roman" w:hAnsi="Times New Roman" w:cs="Times New Roman"/>
          <w:sz w:val="24"/>
        </w:rPr>
        <w:pPrChange w:id="41" w:author="root" w:date="2015-12-19T18:21:00Z">
          <w:pPr>
            <w:spacing w:line="360" w:lineRule="auto"/>
          </w:pPr>
        </w:pPrChange>
      </w:pPr>
    </w:p>
    <w:p w:rsidR="00C068CD" w:rsidRPr="000F1A19" w:rsidRDefault="00363490">
      <w:pPr>
        <w:spacing w:after="0" w:line="240" w:lineRule="auto"/>
        <w:rPr>
          <w:rFonts w:ascii="Times New Roman" w:hAnsi="Times New Roman" w:cs="Times New Roman"/>
          <w:sz w:val="24"/>
        </w:rPr>
        <w:pPrChange w:id="42" w:author="root" w:date="2015-12-19T19:12:00Z">
          <w:pPr>
            <w:spacing w:line="360" w:lineRule="auto"/>
          </w:pPr>
        </w:pPrChange>
      </w:pPr>
      <w:del w:id="43" w:author="root" w:date="2015-12-19T18:40:00Z">
        <w:r w:rsidRPr="000F1A19" w:rsidDel="009B1A1C">
          <w:rPr>
            <w:rFonts w:ascii="Times New Roman" w:hAnsi="Times New Roman" w:cs="Times New Roman"/>
            <w:sz w:val="24"/>
          </w:rPr>
          <w:delText>This early motivation has since been well preserved</w:delText>
        </w:r>
      </w:del>
      <w:ins w:id="44" w:author="root" w:date="2015-12-19T18:40:00Z">
        <w:r w:rsidR="009B1A1C" w:rsidRPr="000F1A19">
          <w:rPr>
            <w:rFonts w:ascii="Times New Roman" w:hAnsi="Times New Roman" w:cs="Times New Roman"/>
            <w:sz w:val="24"/>
            <w:rPrChange w:id="45" w:author="root" w:date="2015-12-19T19:14:00Z">
              <w:rPr>
                <w:rFonts w:ascii="Times New Roman" w:hAnsi="Times New Roman" w:cs="Times New Roman"/>
                <w:sz w:val="24"/>
                <w:highlight w:val="yellow"/>
              </w:rPr>
            </w:rPrChange>
          </w:rPr>
          <w:t>I carry this love for finance</w:t>
        </w:r>
      </w:ins>
      <w:r w:rsidRPr="000F1A19">
        <w:rPr>
          <w:rFonts w:ascii="Times New Roman" w:hAnsi="Times New Roman" w:cs="Times New Roman"/>
          <w:sz w:val="24"/>
        </w:rPr>
        <w:t xml:space="preserve"> through</w:t>
      </w:r>
      <w:ins w:id="46" w:author="root" w:date="2015-12-19T18:40:00Z">
        <w:r w:rsidR="009B1A1C" w:rsidRPr="000F1A19">
          <w:rPr>
            <w:rFonts w:ascii="Times New Roman" w:hAnsi="Times New Roman" w:cs="Times New Roman"/>
            <w:sz w:val="24"/>
            <w:rPrChange w:id="47" w:author="root" w:date="2015-12-19T19:14:00Z">
              <w:rPr>
                <w:rFonts w:ascii="Times New Roman" w:hAnsi="Times New Roman" w:cs="Times New Roman"/>
                <w:sz w:val="24"/>
                <w:highlight w:val="yellow"/>
              </w:rPr>
            </w:rPrChange>
          </w:rPr>
          <w:t>out</w:t>
        </w:r>
      </w:ins>
      <w:r w:rsidRPr="000F1A19">
        <w:rPr>
          <w:rFonts w:ascii="Times New Roman" w:hAnsi="Times New Roman" w:cs="Times New Roman"/>
          <w:sz w:val="24"/>
        </w:rPr>
        <w:t xml:space="preserve"> my undergraduate </w:t>
      </w:r>
      <w:del w:id="48" w:author="root" w:date="2015-12-19T18:40:00Z">
        <w:r w:rsidRPr="000F1A19" w:rsidDel="009B1A1C">
          <w:rPr>
            <w:rFonts w:ascii="Times New Roman" w:hAnsi="Times New Roman" w:cs="Times New Roman"/>
            <w:sz w:val="24"/>
          </w:rPr>
          <w:delText xml:space="preserve">life </w:delText>
        </w:r>
      </w:del>
      <w:ins w:id="49" w:author="root" w:date="2015-12-19T18:40:00Z">
        <w:r w:rsidR="009B1A1C" w:rsidRPr="000F1A19">
          <w:rPr>
            <w:rFonts w:ascii="Times New Roman" w:hAnsi="Times New Roman" w:cs="Times New Roman"/>
            <w:sz w:val="24"/>
            <w:rPrChange w:id="50" w:author="root" w:date="2015-12-19T19:14:00Z">
              <w:rPr>
                <w:rFonts w:ascii="Times New Roman" w:hAnsi="Times New Roman" w:cs="Times New Roman"/>
                <w:sz w:val="24"/>
                <w:highlight w:val="yellow"/>
              </w:rPr>
            </w:rPrChange>
          </w:rPr>
          <w:t xml:space="preserve">years. My previous experience of </w:t>
        </w:r>
      </w:ins>
      <w:ins w:id="51" w:author="root" w:date="2015-12-19T18:42:00Z">
        <w:r w:rsidR="009B1A1C" w:rsidRPr="000F1A19">
          <w:rPr>
            <w:rFonts w:ascii="Times New Roman" w:hAnsi="Times New Roman" w:cs="Times New Roman"/>
            <w:sz w:val="24"/>
            <w:rPrChange w:id="52" w:author="root" w:date="2015-12-19T19:14:00Z">
              <w:rPr>
                <w:rFonts w:ascii="Times New Roman" w:hAnsi="Times New Roman" w:cs="Times New Roman"/>
                <w:sz w:val="24"/>
                <w:highlight w:val="yellow"/>
              </w:rPr>
            </w:rPrChange>
          </w:rPr>
          <w:t xml:space="preserve">finishing my </w:t>
        </w:r>
      </w:ins>
      <w:del w:id="53" w:author="root" w:date="2015-12-19T18:42:00Z">
        <w:r w:rsidRPr="000F1A19" w:rsidDel="009B1A1C">
          <w:rPr>
            <w:rFonts w:ascii="Times New Roman" w:hAnsi="Times New Roman" w:cs="Times New Roman"/>
            <w:sz w:val="24"/>
          </w:rPr>
          <w:delText xml:space="preserve">and my experience in 3-year ’s graduation from 4-year junior </w:delText>
        </w:r>
      </w:del>
      <w:r w:rsidRPr="000F1A19">
        <w:rPr>
          <w:rFonts w:ascii="Times New Roman" w:hAnsi="Times New Roman" w:cs="Times New Roman"/>
          <w:sz w:val="24"/>
        </w:rPr>
        <w:t xml:space="preserve">high school </w:t>
      </w:r>
      <w:ins w:id="54" w:author="root" w:date="2015-12-19T18:42:00Z">
        <w:r w:rsidR="00300231" w:rsidRPr="000F1A19">
          <w:rPr>
            <w:rFonts w:ascii="Times New Roman" w:hAnsi="Times New Roman" w:cs="Times New Roman"/>
            <w:sz w:val="24"/>
            <w:rPrChange w:id="55" w:author="root" w:date="2015-12-19T19:14:00Z">
              <w:rPr>
                <w:rFonts w:ascii="Times New Roman" w:hAnsi="Times New Roman" w:cs="Times New Roman"/>
                <w:sz w:val="24"/>
                <w:highlight w:val="yellow"/>
              </w:rPr>
            </w:rPrChange>
          </w:rPr>
          <w:t xml:space="preserve">one year ahead of time </w:t>
        </w:r>
      </w:ins>
      <w:ins w:id="56" w:author="root" w:date="2015-12-19T18:45:00Z">
        <w:r w:rsidR="003505E4" w:rsidRPr="000F1A19">
          <w:rPr>
            <w:rFonts w:ascii="Times New Roman" w:hAnsi="Times New Roman" w:cs="Times New Roman"/>
            <w:sz w:val="24"/>
            <w:rPrChange w:id="57" w:author="root" w:date="2015-12-19T19:14:00Z">
              <w:rPr>
                <w:rFonts w:ascii="Times New Roman" w:hAnsi="Times New Roman" w:cs="Times New Roman"/>
                <w:sz w:val="24"/>
                <w:highlight w:val="yellow"/>
              </w:rPr>
            </w:rPrChange>
          </w:rPr>
          <w:t xml:space="preserve">showed an early sign </w:t>
        </w:r>
        <w:proofErr w:type="gramStart"/>
        <w:r w:rsidR="003505E4" w:rsidRPr="000F1A19">
          <w:rPr>
            <w:rFonts w:ascii="Times New Roman" w:hAnsi="Times New Roman" w:cs="Times New Roman"/>
            <w:sz w:val="24"/>
            <w:rPrChange w:id="58" w:author="root" w:date="2015-12-19T19:14:00Z">
              <w:rPr>
                <w:rFonts w:ascii="Times New Roman" w:hAnsi="Times New Roman" w:cs="Times New Roman"/>
                <w:sz w:val="24"/>
                <w:highlight w:val="yellow"/>
              </w:rPr>
            </w:rPrChange>
          </w:rPr>
          <w:t>of</w:t>
        </w:r>
      </w:ins>
      <w:proofErr w:type="gramEnd"/>
      <w:ins w:id="59" w:author="root" w:date="2015-12-19T18:42:00Z">
        <w:r w:rsidR="009B1A1C" w:rsidRPr="000F1A19">
          <w:rPr>
            <w:rFonts w:ascii="Times New Roman" w:hAnsi="Times New Roman" w:cs="Times New Roman"/>
            <w:sz w:val="24"/>
            <w:rPrChange w:id="60" w:author="root" w:date="2015-12-19T19:14:00Z">
              <w:rPr>
                <w:rFonts w:ascii="Times New Roman" w:hAnsi="Times New Roman" w:cs="Times New Roman"/>
                <w:sz w:val="24"/>
                <w:highlight w:val="yellow"/>
              </w:rPr>
            </w:rPrChange>
          </w:rPr>
          <w:t xml:space="preserve"> my </w:t>
        </w:r>
        <w:r w:rsidR="006532F1" w:rsidRPr="000F1A19">
          <w:rPr>
            <w:rFonts w:ascii="Times New Roman" w:hAnsi="Times New Roman" w:cs="Times New Roman"/>
            <w:sz w:val="24"/>
            <w:rPrChange w:id="61" w:author="root" w:date="2015-12-19T19:14:00Z">
              <w:rPr>
                <w:rFonts w:ascii="Times New Roman" w:hAnsi="Times New Roman" w:cs="Times New Roman"/>
                <w:sz w:val="24"/>
                <w:highlight w:val="yellow"/>
              </w:rPr>
            </w:rPrChange>
          </w:rPr>
          <w:t xml:space="preserve">vitality, </w:t>
        </w:r>
      </w:ins>
      <w:ins w:id="62" w:author="root" w:date="2015-12-19T18:43:00Z">
        <w:r w:rsidR="009B1A1C" w:rsidRPr="000F1A19">
          <w:rPr>
            <w:rFonts w:ascii="Times New Roman" w:hAnsi="Times New Roman" w:cs="Times New Roman"/>
            <w:sz w:val="24"/>
            <w:rPrChange w:id="63" w:author="root" w:date="2015-12-19T19:14:00Z">
              <w:rPr>
                <w:rFonts w:ascii="Times New Roman" w:hAnsi="Times New Roman" w:cs="Times New Roman"/>
                <w:sz w:val="24"/>
                <w:highlight w:val="yellow"/>
              </w:rPr>
            </w:rPrChange>
          </w:rPr>
          <w:t xml:space="preserve">my </w:t>
        </w:r>
      </w:ins>
      <w:del w:id="64" w:author="root" w:date="2015-12-19T18:43:00Z">
        <w:r w:rsidRPr="000F1A19" w:rsidDel="009B1A1C">
          <w:rPr>
            <w:rFonts w:ascii="Times New Roman" w:hAnsi="Times New Roman" w:cs="Times New Roman"/>
            <w:sz w:val="24"/>
          </w:rPr>
          <w:delText xml:space="preserve">makes me highly </w:delText>
        </w:r>
      </w:del>
      <w:del w:id="65" w:author="root" w:date="2015-12-19T18:44:00Z">
        <w:r w:rsidRPr="000F1A19" w:rsidDel="009B1A1C">
          <w:rPr>
            <w:rFonts w:ascii="Times New Roman" w:hAnsi="Times New Roman" w:cs="Times New Roman"/>
            <w:sz w:val="24"/>
          </w:rPr>
          <w:delText>adaptab</w:delText>
        </w:r>
      </w:del>
      <w:ins w:id="66" w:author="root" w:date="2015-12-19T18:44:00Z">
        <w:r w:rsidR="009B1A1C" w:rsidRPr="000F1A19">
          <w:rPr>
            <w:rFonts w:ascii="Times New Roman" w:hAnsi="Times New Roman" w:cs="Times New Roman"/>
            <w:sz w:val="24"/>
            <w:rPrChange w:id="67" w:author="root" w:date="2015-12-19T19:14:00Z">
              <w:rPr>
                <w:rFonts w:ascii="Times New Roman" w:hAnsi="Times New Roman" w:cs="Times New Roman"/>
                <w:sz w:val="24"/>
                <w:highlight w:val="yellow"/>
              </w:rPr>
            </w:rPrChange>
          </w:rPr>
          <w:t>adaptability</w:t>
        </w:r>
        <w:r w:rsidR="006532F1" w:rsidRPr="000F1A19">
          <w:rPr>
            <w:rFonts w:ascii="Times New Roman" w:hAnsi="Times New Roman" w:cs="Times New Roman"/>
            <w:sz w:val="24"/>
            <w:rPrChange w:id="68" w:author="root" w:date="2015-12-19T19:14:00Z">
              <w:rPr>
                <w:rFonts w:ascii="Times New Roman" w:hAnsi="Times New Roman" w:cs="Times New Roman"/>
                <w:sz w:val="24"/>
                <w:highlight w:val="yellow"/>
              </w:rPr>
            </w:rPrChange>
          </w:rPr>
          <w:t>,</w:t>
        </w:r>
      </w:ins>
      <w:del w:id="69" w:author="root" w:date="2015-12-19T18:43:00Z">
        <w:r w:rsidRPr="000F1A19" w:rsidDel="009B1A1C">
          <w:rPr>
            <w:rFonts w:ascii="Times New Roman" w:hAnsi="Times New Roman" w:cs="Times New Roman"/>
            <w:sz w:val="24"/>
          </w:rPr>
          <w:delText>le</w:delText>
        </w:r>
      </w:del>
      <w:r w:rsidRPr="000F1A19">
        <w:rPr>
          <w:rFonts w:ascii="Times New Roman" w:hAnsi="Times New Roman" w:cs="Times New Roman"/>
          <w:sz w:val="24"/>
        </w:rPr>
        <w:t xml:space="preserve"> and </w:t>
      </w:r>
      <w:ins w:id="70" w:author="root" w:date="2015-12-19T18:45:00Z">
        <w:r w:rsidR="00300231" w:rsidRPr="000F1A19">
          <w:rPr>
            <w:rFonts w:ascii="Times New Roman" w:hAnsi="Times New Roman" w:cs="Times New Roman"/>
            <w:sz w:val="24"/>
            <w:rPrChange w:id="71" w:author="root" w:date="2015-12-19T19:14:00Z">
              <w:rPr>
                <w:rFonts w:ascii="Times New Roman" w:hAnsi="Times New Roman" w:cs="Times New Roman"/>
                <w:sz w:val="24"/>
                <w:highlight w:val="yellow"/>
              </w:rPr>
            </w:rPrChange>
          </w:rPr>
          <w:t xml:space="preserve">my </w:t>
        </w:r>
      </w:ins>
      <w:r w:rsidRPr="000F1A19">
        <w:rPr>
          <w:rFonts w:ascii="Times New Roman" w:hAnsi="Times New Roman" w:cs="Times New Roman"/>
          <w:sz w:val="24"/>
        </w:rPr>
        <w:t>willing</w:t>
      </w:r>
      <w:ins w:id="72" w:author="root" w:date="2015-12-19T18:44:00Z">
        <w:r w:rsidR="009B1A1C" w:rsidRPr="000F1A19">
          <w:rPr>
            <w:rFonts w:ascii="Times New Roman" w:hAnsi="Times New Roman" w:cs="Times New Roman"/>
            <w:sz w:val="24"/>
            <w:rPrChange w:id="73" w:author="root" w:date="2015-12-19T19:14:00Z">
              <w:rPr>
                <w:rFonts w:ascii="Times New Roman" w:hAnsi="Times New Roman" w:cs="Times New Roman"/>
                <w:sz w:val="24"/>
                <w:highlight w:val="yellow"/>
              </w:rPr>
            </w:rPrChange>
          </w:rPr>
          <w:t>ness</w:t>
        </w:r>
      </w:ins>
      <w:r w:rsidRPr="000F1A19">
        <w:rPr>
          <w:rFonts w:ascii="Times New Roman" w:hAnsi="Times New Roman" w:cs="Times New Roman"/>
          <w:sz w:val="24"/>
        </w:rPr>
        <w:t xml:space="preserve"> to rise to </w:t>
      </w:r>
      <w:ins w:id="74" w:author="root" w:date="2015-12-19T18:44:00Z">
        <w:r w:rsidR="009B1A1C" w:rsidRPr="000F1A19">
          <w:rPr>
            <w:rFonts w:ascii="Times New Roman" w:hAnsi="Times New Roman" w:cs="Times New Roman"/>
            <w:sz w:val="24"/>
            <w:rPrChange w:id="75" w:author="root" w:date="2015-12-19T19:14:00Z">
              <w:rPr>
                <w:rFonts w:ascii="Times New Roman" w:hAnsi="Times New Roman" w:cs="Times New Roman"/>
                <w:sz w:val="24"/>
                <w:highlight w:val="yellow"/>
              </w:rPr>
            </w:rPrChange>
          </w:rPr>
          <w:t xml:space="preserve">any </w:t>
        </w:r>
      </w:ins>
      <w:r w:rsidRPr="000F1A19">
        <w:rPr>
          <w:rFonts w:ascii="Times New Roman" w:hAnsi="Times New Roman" w:cs="Times New Roman"/>
          <w:sz w:val="24"/>
        </w:rPr>
        <w:t>pressure</w:t>
      </w:r>
      <w:ins w:id="76" w:author="root" w:date="2015-12-19T18:47:00Z">
        <w:r w:rsidR="003505E4" w:rsidRPr="000F1A19">
          <w:rPr>
            <w:rFonts w:ascii="Times New Roman" w:hAnsi="Times New Roman" w:cs="Times New Roman"/>
            <w:sz w:val="24"/>
            <w:rPrChange w:id="77" w:author="root" w:date="2015-12-19T19:14:00Z">
              <w:rPr>
                <w:rFonts w:ascii="Times New Roman" w:hAnsi="Times New Roman" w:cs="Times New Roman"/>
                <w:sz w:val="24"/>
                <w:highlight w:val="yellow"/>
              </w:rPr>
            </w:rPrChange>
          </w:rPr>
          <w:t xml:space="preserve"> and</w:t>
        </w:r>
      </w:ins>
      <w:del w:id="78" w:author="root" w:date="2015-12-19T18:47:00Z">
        <w:r w:rsidRPr="000F1A19" w:rsidDel="003505E4">
          <w:rPr>
            <w:rFonts w:ascii="Times New Roman" w:hAnsi="Times New Roman" w:cs="Times New Roman"/>
            <w:sz w:val="24"/>
          </w:rPr>
          <w:delText>,</w:delText>
        </w:r>
      </w:del>
      <w:r w:rsidRPr="000F1A19">
        <w:rPr>
          <w:rFonts w:ascii="Times New Roman" w:hAnsi="Times New Roman" w:cs="Times New Roman"/>
          <w:sz w:val="24"/>
        </w:rPr>
        <w:t xml:space="preserve"> challenge</w:t>
      </w:r>
      <w:del w:id="79" w:author="root" w:date="2015-12-19T18:43:00Z">
        <w:r w:rsidRPr="000F1A19" w:rsidDel="009B1A1C">
          <w:rPr>
            <w:rFonts w:ascii="Times New Roman" w:hAnsi="Times New Roman" w:cs="Times New Roman"/>
            <w:sz w:val="24"/>
          </w:rPr>
          <w:delText xml:space="preserve"> and vitality</w:delText>
        </w:r>
      </w:del>
      <w:r w:rsidRPr="000F1A19">
        <w:rPr>
          <w:rFonts w:ascii="Times New Roman" w:hAnsi="Times New Roman" w:cs="Times New Roman"/>
          <w:sz w:val="24"/>
        </w:rPr>
        <w:t xml:space="preserve">. </w:t>
      </w:r>
      <w:ins w:id="80" w:author="root" w:date="2015-12-19T18:48:00Z">
        <w:r w:rsidR="00A40A0A" w:rsidRPr="000F1A19">
          <w:rPr>
            <w:rFonts w:ascii="Times New Roman" w:hAnsi="Times New Roman" w:cs="Times New Roman"/>
            <w:sz w:val="24"/>
          </w:rPr>
          <w:t xml:space="preserve">Well prepared, </w:t>
        </w:r>
      </w:ins>
      <w:del w:id="81" w:author="root" w:date="2015-12-19T18:46:00Z">
        <w:r w:rsidRPr="000F1A19" w:rsidDel="003505E4">
          <w:rPr>
            <w:rFonts w:ascii="Times New Roman" w:hAnsi="Times New Roman" w:cs="Times New Roman"/>
            <w:sz w:val="24"/>
          </w:rPr>
          <w:delText xml:space="preserve">Hence, </w:delText>
        </w:r>
      </w:del>
      <w:r w:rsidRPr="000F1A19">
        <w:rPr>
          <w:rFonts w:ascii="Times New Roman" w:hAnsi="Times New Roman" w:cs="Times New Roman"/>
          <w:sz w:val="24"/>
        </w:rPr>
        <w:t xml:space="preserve">I endeavored </w:t>
      </w:r>
      <w:ins w:id="82" w:author="root" w:date="2015-12-19T18:47:00Z">
        <w:r w:rsidR="003505E4" w:rsidRPr="000F1A19">
          <w:rPr>
            <w:rFonts w:ascii="Times New Roman" w:hAnsi="Times New Roman" w:cs="Times New Roman"/>
            <w:sz w:val="24"/>
          </w:rPr>
          <w:t>in</w:t>
        </w:r>
      </w:ins>
      <w:r w:rsidRPr="000F1A19">
        <w:rPr>
          <w:rFonts w:ascii="Times New Roman" w:hAnsi="Times New Roman" w:cs="Times New Roman"/>
          <w:sz w:val="24"/>
        </w:rPr>
        <w:t xml:space="preserve">to </w:t>
      </w:r>
      <w:ins w:id="83" w:author="root" w:date="2015-12-19T18:47:00Z">
        <w:r w:rsidR="003505E4" w:rsidRPr="000F1A19">
          <w:rPr>
            <w:rFonts w:ascii="Times New Roman" w:hAnsi="Times New Roman" w:cs="Times New Roman"/>
            <w:sz w:val="24"/>
          </w:rPr>
          <w:t>the</w:t>
        </w:r>
      </w:ins>
      <w:del w:id="84" w:author="root" w:date="2015-12-19T18:47:00Z">
        <w:r w:rsidRPr="000F1A19" w:rsidDel="003505E4">
          <w:rPr>
            <w:rFonts w:ascii="Times New Roman" w:hAnsi="Times New Roman" w:cs="Times New Roman"/>
            <w:sz w:val="24"/>
          </w:rPr>
          <w:delText>experience the</w:delText>
        </w:r>
      </w:del>
      <w:del w:id="85" w:author="root" w:date="2015-12-19T15:34:00Z">
        <w:r w:rsidRPr="000F1A19" w:rsidDel="004B68E7">
          <w:rPr>
            <w:rFonts w:ascii="Times New Roman" w:hAnsi="Times New Roman" w:cs="Times New Roman"/>
            <w:sz w:val="24"/>
          </w:rPr>
          <w:delText xml:space="preserve"> well-known</w:delText>
        </w:r>
      </w:del>
      <w:ins w:id="86" w:author="root" w:date="2015-12-19T18:48:00Z">
        <w:r w:rsidR="00776450" w:rsidRPr="000F1A19">
          <w:rPr>
            <w:rFonts w:ascii="Times New Roman" w:hAnsi="Times New Roman" w:cs="Times New Roman"/>
            <w:sz w:val="24"/>
          </w:rPr>
          <w:t xml:space="preserve"> </w:t>
        </w:r>
      </w:ins>
      <w:del w:id="87" w:author="root" w:date="2015-12-19T18:48:00Z">
        <w:r w:rsidRPr="000F1A19" w:rsidDel="00776450">
          <w:rPr>
            <w:rFonts w:ascii="Times New Roman" w:hAnsi="Times New Roman" w:cs="Times New Roman"/>
            <w:sz w:val="24"/>
          </w:rPr>
          <w:delText xml:space="preserve"> </w:delText>
        </w:r>
      </w:del>
      <w:r w:rsidRPr="000F1A19">
        <w:rPr>
          <w:rFonts w:ascii="Times New Roman" w:hAnsi="Times New Roman" w:cs="Times New Roman"/>
          <w:sz w:val="24"/>
        </w:rPr>
        <w:t xml:space="preserve">high-pressure work </w:t>
      </w:r>
      <w:ins w:id="88" w:author="root" w:date="2015-12-19T18:45:00Z">
        <w:r w:rsidR="00300231" w:rsidRPr="000F1A19">
          <w:rPr>
            <w:rFonts w:ascii="Times New Roman" w:hAnsi="Times New Roman" w:cs="Times New Roman"/>
            <w:sz w:val="24"/>
          </w:rPr>
          <w:t xml:space="preserve">environment </w:t>
        </w:r>
      </w:ins>
      <w:ins w:id="89" w:author="root" w:date="2015-12-19T15:35:00Z">
        <w:r w:rsidR="004B68E7" w:rsidRPr="000F1A19">
          <w:rPr>
            <w:rFonts w:ascii="Times New Roman" w:hAnsi="Times New Roman" w:cs="Times New Roman"/>
            <w:sz w:val="24"/>
          </w:rPr>
          <w:t>of Investment Banking</w:t>
        </w:r>
      </w:ins>
      <w:del w:id="90" w:author="root" w:date="2015-12-19T15:35:00Z">
        <w:r w:rsidRPr="000F1A19" w:rsidDel="004B68E7">
          <w:rPr>
            <w:rFonts w:ascii="Times New Roman" w:hAnsi="Times New Roman" w:cs="Times New Roman"/>
            <w:sz w:val="24"/>
          </w:rPr>
          <w:delText>such as investment banks</w:delText>
        </w:r>
      </w:del>
      <w:r w:rsidRPr="000F1A19">
        <w:rPr>
          <w:rFonts w:ascii="Times New Roman" w:hAnsi="Times New Roman" w:cs="Times New Roman"/>
          <w:sz w:val="24"/>
        </w:rPr>
        <w:t>. In 2015, I took</w:t>
      </w:r>
      <w:ins w:id="91" w:author="root" w:date="2015-12-19T18:48:00Z">
        <w:r w:rsidR="00D462A9" w:rsidRPr="000F1A19">
          <w:rPr>
            <w:rFonts w:ascii="Times New Roman" w:hAnsi="Times New Roman" w:cs="Times New Roman"/>
            <w:sz w:val="24"/>
          </w:rPr>
          <w:t xml:space="preserve"> a</w:t>
        </w:r>
      </w:ins>
      <w:del w:id="92" w:author="root" w:date="2015-12-19T15:35:00Z">
        <w:r w:rsidRPr="000F1A19" w:rsidDel="004B68E7">
          <w:rPr>
            <w:rFonts w:ascii="Times New Roman" w:hAnsi="Times New Roman" w:cs="Times New Roman"/>
            <w:sz w:val="24"/>
          </w:rPr>
          <w:delText xml:space="preserve"> the</w:delText>
        </w:r>
      </w:del>
      <w:r w:rsidRPr="000F1A19">
        <w:rPr>
          <w:rFonts w:ascii="Times New Roman" w:hAnsi="Times New Roman" w:cs="Times New Roman"/>
          <w:sz w:val="24"/>
        </w:rPr>
        <w:t xml:space="preserve"> summer intern</w:t>
      </w:r>
      <w:ins w:id="93" w:author="root" w:date="2015-12-19T15:35:00Z">
        <w:r w:rsidR="004B68E7" w:rsidRPr="000F1A19">
          <w:rPr>
            <w:rFonts w:ascii="Times New Roman" w:hAnsi="Times New Roman" w:cs="Times New Roman"/>
            <w:sz w:val="24"/>
          </w:rPr>
          <w:t>ship position</w:t>
        </w:r>
      </w:ins>
      <w:r w:rsidRPr="000F1A19">
        <w:rPr>
          <w:rFonts w:ascii="Times New Roman" w:hAnsi="Times New Roman" w:cs="Times New Roman"/>
          <w:sz w:val="24"/>
        </w:rPr>
        <w:t xml:space="preserve"> </w:t>
      </w:r>
      <w:ins w:id="94" w:author="root" w:date="2015-12-19T15:35:00Z">
        <w:r w:rsidR="004B68E7" w:rsidRPr="000F1A19">
          <w:rPr>
            <w:rFonts w:ascii="Times New Roman" w:hAnsi="Times New Roman" w:cs="Times New Roman"/>
            <w:sz w:val="24"/>
          </w:rPr>
          <w:t>at</w:t>
        </w:r>
      </w:ins>
      <w:del w:id="95" w:author="root" w:date="2015-12-19T15:35:00Z">
        <w:r w:rsidRPr="000F1A19" w:rsidDel="004B68E7">
          <w:rPr>
            <w:rFonts w:ascii="Times New Roman" w:hAnsi="Times New Roman" w:cs="Times New Roman"/>
            <w:sz w:val="24"/>
          </w:rPr>
          <w:delText>in</w:delText>
        </w:r>
      </w:del>
      <w:r w:rsidRPr="000F1A19">
        <w:rPr>
          <w:rFonts w:ascii="Times New Roman" w:hAnsi="Times New Roman" w:cs="Times New Roman"/>
          <w:sz w:val="24"/>
        </w:rPr>
        <w:t xml:space="preserve"> </w:t>
      </w:r>
      <w:proofErr w:type="spellStart"/>
      <w:r w:rsidRPr="000F1A19">
        <w:rPr>
          <w:rFonts w:ascii="Times New Roman" w:hAnsi="Times New Roman" w:cs="Times New Roman"/>
          <w:sz w:val="24"/>
        </w:rPr>
        <w:t>Valwin</w:t>
      </w:r>
      <w:proofErr w:type="spellEnd"/>
      <w:r w:rsidRPr="000F1A19">
        <w:rPr>
          <w:rFonts w:ascii="Times New Roman" w:hAnsi="Times New Roman" w:cs="Times New Roman"/>
          <w:sz w:val="24"/>
        </w:rPr>
        <w:t xml:space="preserve"> International Investment Fund Management Corporation, </w:t>
      </w:r>
      <w:ins w:id="96" w:author="root" w:date="2015-12-19T15:37:00Z">
        <w:r w:rsidR="004B68E7" w:rsidRPr="000F1A19">
          <w:rPr>
            <w:rFonts w:ascii="Times New Roman" w:hAnsi="Times New Roman" w:cs="Times New Roman"/>
            <w:sz w:val="24"/>
          </w:rPr>
          <w:t>a well-known PE firm in China</w:t>
        </w:r>
      </w:ins>
      <w:del w:id="97" w:author="root" w:date="2015-12-19T15:37:00Z">
        <w:r w:rsidRPr="000F1A19" w:rsidDel="004B68E7">
          <w:rPr>
            <w:rFonts w:ascii="Times New Roman" w:hAnsi="Times New Roman" w:cs="Times New Roman"/>
            <w:sz w:val="24"/>
          </w:rPr>
          <w:delText>a highly appr</w:delText>
        </w:r>
      </w:del>
      <w:del w:id="98" w:author="root" w:date="2015-12-19T15:36:00Z">
        <w:r w:rsidRPr="000F1A19" w:rsidDel="004B68E7">
          <w:rPr>
            <w:rFonts w:ascii="Times New Roman" w:hAnsi="Times New Roman" w:cs="Times New Roman"/>
            <w:sz w:val="24"/>
          </w:rPr>
          <w:delText>aised PE</w:delText>
        </w:r>
      </w:del>
      <w:r w:rsidRPr="000F1A19">
        <w:rPr>
          <w:rFonts w:ascii="Times New Roman" w:hAnsi="Times New Roman" w:cs="Times New Roman"/>
          <w:sz w:val="24"/>
        </w:rPr>
        <w:t xml:space="preserve">. </w:t>
      </w:r>
      <w:del w:id="99" w:author="root" w:date="2015-12-19T15:37:00Z">
        <w:r w:rsidRPr="000F1A19" w:rsidDel="004B68E7">
          <w:rPr>
            <w:rFonts w:ascii="Times New Roman" w:hAnsi="Times New Roman" w:cs="Times New Roman"/>
            <w:sz w:val="24"/>
          </w:rPr>
          <w:delText>Asked to set up</w:delText>
        </w:r>
      </w:del>
      <w:ins w:id="100" w:author="root" w:date="2015-12-19T15:37:00Z">
        <w:r w:rsidR="004B68E7" w:rsidRPr="000F1A19">
          <w:rPr>
            <w:rFonts w:ascii="Times New Roman" w:hAnsi="Times New Roman" w:cs="Times New Roman"/>
            <w:sz w:val="24"/>
          </w:rPr>
          <w:t xml:space="preserve">I was tasked </w:t>
        </w:r>
      </w:ins>
      <w:ins w:id="101" w:author="root" w:date="2015-12-19T18:48:00Z">
        <w:r w:rsidR="009350A0" w:rsidRPr="000F1A19">
          <w:rPr>
            <w:rFonts w:ascii="Times New Roman" w:hAnsi="Times New Roman" w:cs="Times New Roman"/>
            <w:sz w:val="24"/>
          </w:rPr>
          <w:t xml:space="preserve">to </w:t>
        </w:r>
      </w:ins>
      <w:ins w:id="102" w:author="root" w:date="2015-12-19T18:49:00Z">
        <w:r w:rsidR="009350A0" w:rsidRPr="000F1A19">
          <w:rPr>
            <w:rFonts w:ascii="Times New Roman" w:hAnsi="Times New Roman" w:cs="Times New Roman"/>
            <w:sz w:val="24"/>
          </w:rPr>
          <w:t xml:space="preserve">set </w:t>
        </w:r>
      </w:ins>
      <w:ins w:id="103" w:author="root" w:date="2015-12-19T15:37:00Z">
        <w:r w:rsidR="004B68E7" w:rsidRPr="000F1A19">
          <w:rPr>
            <w:rFonts w:ascii="Times New Roman" w:hAnsi="Times New Roman" w:cs="Times New Roman"/>
            <w:sz w:val="24"/>
          </w:rPr>
          <w:t>up</w:t>
        </w:r>
      </w:ins>
      <w:r w:rsidRPr="000F1A19">
        <w:rPr>
          <w:rFonts w:ascii="Times New Roman" w:hAnsi="Times New Roman" w:cs="Times New Roman"/>
          <w:sz w:val="24"/>
        </w:rPr>
        <w:t xml:space="preserve"> my own basic trading model</w:t>
      </w:r>
      <w:ins w:id="104" w:author="root" w:date="2015-12-19T15:38:00Z">
        <w:r w:rsidR="004B68E7" w:rsidRPr="000F1A19">
          <w:rPr>
            <w:rFonts w:ascii="Times New Roman" w:hAnsi="Times New Roman" w:cs="Times New Roman"/>
            <w:sz w:val="24"/>
          </w:rPr>
          <w:t xml:space="preserve">. </w:t>
        </w:r>
      </w:ins>
      <w:ins w:id="105" w:author="root" w:date="2015-12-19T15:39:00Z">
        <w:r w:rsidR="00AF59BF" w:rsidRPr="000F1A19">
          <w:rPr>
            <w:rFonts w:ascii="Times New Roman" w:hAnsi="Times New Roman" w:cs="Times New Roman"/>
            <w:sz w:val="24"/>
          </w:rPr>
          <w:t>At the beginning, I encountered many obstacles</w:t>
        </w:r>
      </w:ins>
      <w:del w:id="106" w:author="root" w:date="2015-12-19T15:38:00Z">
        <w:r w:rsidRPr="000F1A19" w:rsidDel="004B68E7">
          <w:rPr>
            <w:rFonts w:ascii="Times New Roman" w:hAnsi="Times New Roman" w:cs="Times New Roman"/>
            <w:sz w:val="24"/>
          </w:rPr>
          <w:delText>, I encountered many obstacles at the very beginning</w:delText>
        </w:r>
      </w:del>
      <w:r w:rsidRPr="000F1A19">
        <w:rPr>
          <w:rFonts w:ascii="Times New Roman" w:hAnsi="Times New Roman" w:cs="Times New Roman"/>
          <w:sz w:val="24"/>
        </w:rPr>
        <w:t xml:space="preserve">. However, it did not take me </w:t>
      </w:r>
      <w:del w:id="107" w:author="root" w:date="2015-12-19T15:38:00Z">
        <w:r w:rsidRPr="000F1A19" w:rsidDel="004B68E7">
          <w:rPr>
            <w:rFonts w:ascii="Times New Roman" w:hAnsi="Times New Roman" w:cs="Times New Roman"/>
            <w:sz w:val="24"/>
          </w:rPr>
          <w:delText xml:space="preserve">too </w:delText>
        </w:r>
      </w:del>
      <w:r w:rsidRPr="000F1A19">
        <w:rPr>
          <w:rFonts w:ascii="Times New Roman" w:hAnsi="Times New Roman" w:cs="Times New Roman"/>
          <w:sz w:val="24"/>
        </w:rPr>
        <w:t xml:space="preserve">long </w:t>
      </w:r>
      <w:del w:id="108" w:author="root" w:date="2015-12-19T15:41:00Z">
        <w:r w:rsidRPr="000F1A19" w:rsidDel="0061224C">
          <w:rPr>
            <w:rFonts w:ascii="Times New Roman" w:hAnsi="Times New Roman" w:cs="Times New Roman"/>
            <w:sz w:val="24"/>
          </w:rPr>
          <w:delText>to acquaint</w:delText>
        </w:r>
      </w:del>
      <w:ins w:id="109" w:author="root" w:date="2015-12-19T15:41:00Z">
        <w:r w:rsidR="0061224C" w:rsidRPr="000F1A19">
          <w:rPr>
            <w:rFonts w:ascii="Times New Roman" w:hAnsi="Times New Roman" w:cs="Times New Roman"/>
            <w:sz w:val="24"/>
          </w:rPr>
          <w:t xml:space="preserve">to </w:t>
        </w:r>
        <w:r w:rsidR="00AF59CB" w:rsidRPr="000F1A19">
          <w:rPr>
            <w:rFonts w:ascii="Times New Roman" w:hAnsi="Times New Roman" w:cs="Times New Roman"/>
            <w:sz w:val="24"/>
          </w:rPr>
          <w:t>become acquainted</w:t>
        </w:r>
      </w:ins>
      <w:ins w:id="110" w:author="root" w:date="2015-12-19T17:04:00Z">
        <w:r w:rsidR="00EE426D" w:rsidRPr="000F1A19">
          <w:rPr>
            <w:rFonts w:ascii="Times New Roman" w:hAnsi="Times New Roman" w:cs="Times New Roman"/>
            <w:sz w:val="24"/>
          </w:rPr>
          <w:t xml:space="preserve"> with</w:t>
        </w:r>
      </w:ins>
      <w:ins w:id="111" w:author="root" w:date="2015-12-19T15:41:00Z">
        <w:r w:rsidR="00AF59CB" w:rsidRPr="000F1A19">
          <w:rPr>
            <w:rFonts w:ascii="Times New Roman" w:hAnsi="Times New Roman" w:cs="Times New Roman"/>
            <w:sz w:val="24"/>
          </w:rPr>
          <w:t xml:space="preserve"> </w:t>
        </w:r>
      </w:ins>
      <w:del w:id="112" w:author="root" w:date="2015-12-19T15:44:00Z">
        <w:r w:rsidRPr="000F1A19" w:rsidDel="00AF59CB">
          <w:rPr>
            <w:rFonts w:ascii="Times New Roman" w:hAnsi="Times New Roman" w:cs="Times New Roman"/>
            <w:sz w:val="24"/>
          </w:rPr>
          <w:delText xml:space="preserve"> </w:delText>
        </w:r>
      </w:del>
      <w:r w:rsidRPr="000F1A19">
        <w:rPr>
          <w:rFonts w:ascii="Times New Roman" w:hAnsi="Times New Roman" w:cs="Times New Roman"/>
          <w:sz w:val="24"/>
        </w:rPr>
        <w:t xml:space="preserve">the </w:t>
      </w:r>
      <w:ins w:id="113" w:author="root" w:date="2015-12-19T15:40:00Z">
        <w:r w:rsidR="0061224C" w:rsidRPr="000F1A19">
          <w:rPr>
            <w:rFonts w:ascii="Times New Roman" w:hAnsi="Times New Roman" w:cs="Times New Roman"/>
            <w:sz w:val="24"/>
          </w:rPr>
          <w:t xml:space="preserve">necessary </w:t>
        </w:r>
      </w:ins>
      <w:r w:rsidRPr="000F1A19">
        <w:rPr>
          <w:rFonts w:ascii="Times New Roman" w:hAnsi="Times New Roman" w:cs="Times New Roman"/>
          <w:sz w:val="24"/>
        </w:rPr>
        <w:t>quant</w:t>
      </w:r>
      <w:ins w:id="114" w:author="root" w:date="2015-12-19T19:03:00Z">
        <w:r w:rsidR="00BE7964" w:rsidRPr="000F1A19">
          <w:rPr>
            <w:rFonts w:ascii="Times New Roman" w:hAnsi="Times New Roman" w:cs="Times New Roman"/>
            <w:sz w:val="24"/>
          </w:rPr>
          <w:t>ita</w:t>
        </w:r>
      </w:ins>
      <w:del w:id="115" w:author="root" w:date="2015-12-19T19:03:00Z">
        <w:r w:rsidRPr="000F1A19" w:rsidDel="007B43CC">
          <w:rPr>
            <w:rFonts w:ascii="Times New Roman" w:hAnsi="Times New Roman" w:cs="Times New Roman"/>
            <w:sz w:val="24"/>
          </w:rPr>
          <w:delText>i</w:delText>
        </w:r>
      </w:del>
      <w:r w:rsidRPr="000F1A19">
        <w:rPr>
          <w:rFonts w:ascii="Times New Roman" w:hAnsi="Times New Roman" w:cs="Times New Roman"/>
          <w:sz w:val="24"/>
        </w:rPr>
        <w:t>tive</w:t>
      </w:r>
      <w:ins w:id="116" w:author="root" w:date="2015-12-19T15:39:00Z">
        <w:r w:rsidR="004B68E7" w:rsidRPr="000F1A19">
          <w:rPr>
            <w:rFonts w:ascii="Times New Roman" w:hAnsi="Times New Roman" w:cs="Times New Roman"/>
            <w:sz w:val="24"/>
          </w:rPr>
          <w:t xml:space="preserve"> skills</w:t>
        </w:r>
      </w:ins>
      <w:r w:rsidRPr="000F1A19">
        <w:rPr>
          <w:rFonts w:ascii="Times New Roman" w:hAnsi="Times New Roman" w:cs="Times New Roman"/>
          <w:sz w:val="24"/>
        </w:rPr>
        <w:t xml:space="preserve"> and programming skills</w:t>
      </w:r>
      <w:ins w:id="117" w:author="root" w:date="2015-12-19T15:41:00Z">
        <w:r w:rsidR="0061224C" w:rsidRPr="000F1A19">
          <w:rPr>
            <w:rFonts w:ascii="Times New Roman" w:hAnsi="Times New Roman" w:cs="Times New Roman"/>
            <w:sz w:val="24"/>
          </w:rPr>
          <w:t>.</w:t>
        </w:r>
      </w:ins>
      <w:del w:id="118" w:author="root" w:date="2015-12-19T15:41:00Z">
        <w:r w:rsidRPr="000F1A19" w:rsidDel="0061224C">
          <w:rPr>
            <w:rFonts w:ascii="Times New Roman" w:hAnsi="Times New Roman" w:cs="Times New Roman"/>
            <w:sz w:val="24"/>
          </w:rPr>
          <w:delText xml:space="preserve"> and</w:delText>
        </w:r>
      </w:del>
      <w:r w:rsidRPr="000F1A19">
        <w:rPr>
          <w:rFonts w:ascii="Times New Roman" w:hAnsi="Times New Roman" w:cs="Times New Roman"/>
          <w:sz w:val="24"/>
        </w:rPr>
        <w:t xml:space="preserve"> </w:t>
      </w:r>
      <w:del w:id="119" w:author="root" w:date="2015-12-19T15:44:00Z">
        <w:r w:rsidRPr="000F1A19" w:rsidDel="00AF59CB">
          <w:rPr>
            <w:rFonts w:ascii="Times New Roman" w:hAnsi="Times New Roman" w:cs="Times New Roman"/>
            <w:sz w:val="24"/>
          </w:rPr>
          <w:delText>I utilized Bollinger Band to set basic model</w:delText>
        </w:r>
      </w:del>
      <w:ins w:id="120" w:author="root" w:date="2015-12-19T15:44:00Z">
        <w:r w:rsidR="00AF59CB" w:rsidRPr="000F1A19">
          <w:rPr>
            <w:rFonts w:ascii="Times New Roman" w:hAnsi="Times New Roman" w:cs="Times New Roman"/>
            <w:sz w:val="24"/>
          </w:rPr>
          <w:t>To set up my basic model, I used Bollinger Bands</w:t>
        </w:r>
      </w:ins>
      <w:r w:rsidRPr="000F1A19">
        <w:rPr>
          <w:rFonts w:ascii="Times New Roman" w:hAnsi="Times New Roman" w:cs="Times New Roman"/>
          <w:sz w:val="24"/>
        </w:rPr>
        <w:t>.</w:t>
      </w:r>
      <w:ins w:id="121" w:author="root" w:date="2015-12-19T15:45:00Z">
        <w:r w:rsidR="00AF59CB" w:rsidRPr="000F1A19">
          <w:rPr>
            <w:rFonts w:ascii="Times New Roman" w:hAnsi="Times New Roman" w:cs="Times New Roman"/>
            <w:sz w:val="24"/>
          </w:rPr>
          <w:t xml:space="preserve"> </w:t>
        </w:r>
      </w:ins>
      <w:del w:id="122" w:author="root" w:date="2015-12-19T15:45:00Z">
        <w:r w:rsidRPr="000F1A19" w:rsidDel="00AF59CB">
          <w:rPr>
            <w:rFonts w:ascii="Times New Roman" w:hAnsi="Times New Roman" w:cs="Times New Roman"/>
            <w:sz w:val="24"/>
          </w:rPr>
          <w:delText xml:space="preserve"> Because </w:delText>
        </w:r>
      </w:del>
      <w:ins w:id="123" w:author="root" w:date="2015-12-19T15:45:00Z">
        <w:r w:rsidR="00AF59CB" w:rsidRPr="000F1A19">
          <w:rPr>
            <w:rFonts w:ascii="Times New Roman" w:hAnsi="Times New Roman" w:cs="Times New Roman"/>
            <w:sz w:val="24"/>
          </w:rPr>
          <w:t>As a result of</w:t>
        </w:r>
      </w:ins>
      <w:del w:id="124" w:author="root" w:date="2015-12-19T15:45:00Z">
        <w:r w:rsidRPr="000F1A19" w:rsidDel="00AF59CB">
          <w:rPr>
            <w:rFonts w:ascii="Times New Roman" w:hAnsi="Times New Roman" w:cs="Times New Roman"/>
            <w:sz w:val="24"/>
          </w:rPr>
          <w:delText>of</w:delText>
        </w:r>
      </w:del>
      <w:r w:rsidRPr="000F1A19">
        <w:rPr>
          <w:rFonts w:ascii="Times New Roman" w:hAnsi="Times New Roman" w:cs="Times New Roman"/>
          <w:sz w:val="24"/>
        </w:rPr>
        <w:t xml:space="preserve"> my excellent performance and my great interest in investment</w:t>
      </w:r>
      <w:ins w:id="125" w:author="root" w:date="2015-12-19T15:45:00Z">
        <w:r w:rsidR="00AF59CB" w:rsidRPr="000F1A19">
          <w:rPr>
            <w:rFonts w:ascii="Times New Roman" w:hAnsi="Times New Roman" w:cs="Times New Roman"/>
            <w:sz w:val="24"/>
          </w:rPr>
          <w:t>s</w:t>
        </w:r>
      </w:ins>
      <w:r w:rsidRPr="000F1A19">
        <w:rPr>
          <w:rFonts w:ascii="Times New Roman" w:hAnsi="Times New Roman" w:cs="Times New Roman"/>
          <w:sz w:val="24"/>
        </w:rPr>
        <w:t xml:space="preserve">, I was admitted to the investment department in the last half month, where I helped to analyze </w:t>
      </w:r>
      <w:del w:id="126" w:author="root" w:date="2015-12-19T15:47:00Z">
        <w:r w:rsidRPr="000F1A19" w:rsidDel="00AF59CB">
          <w:rPr>
            <w:rFonts w:ascii="Times New Roman" w:hAnsi="Times New Roman" w:cs="Times New Roman"/>
            <w:sz w:val="24"/>
          </w:rPr>
          <w:delText>aimed firms’ value</w:delText>
        </w:r>
      </w:del>
      <w:ins w:id="127" w:author="root" w:date="2015-12-19T15:47:00Z">
        <w:r w:rsidR="00AF59CB" w:rsidRPr="000F1A19">
          <w:rPr>
            <w:rFonts w:ascii="Times New Roman" w:hAnsi="Times New Roman" w:cs="Times New Roman"/>
            <w:sz w:val="24"/>
          </w:rPr>
          <w:t>target firms’ value</w:t>
        </w:r>
      </w:ins>
      <w:ins w:id="128" w:author="root" w:date="2015-12-19T15:49:00Z">
        <w:r w:rsidR="00AF59CB" w:rsidRPr="000F1A19">
          <w:rPr>
            <w:rFonts w:ascii="Times New Roman" w:hAnsi="Times New Roman" w:cs="Times New Roman"/>
            <w:sz w:val="24"/>
          </w:rPr>
          <w:t>.</w:t>
        </w:r>
      </w:ins>
      <w:del w:id="129" w:author="root" w:date="2015-12-19T15:49:00Z">
        <w:r w:rsidRPr="000F1A19" w:rsidDel="00AF59CB">
          <w:rPr>
            <w:rFonts w:ascii="Times New Roman" w:hAnsi="Times New Roman" w:cs="Times New Roman"/>
            <w:sz w:val="24"/>
          </w:rPr>
          <w:delText xml:space="preserve">. I realized </w:delText>
        </w:r>
      </w:del>
      <w:del w:id="130" w:author="root" w:date="2015-12-19T15:47:00Z">
        <w:r w:rsidRPr="000F1A19" w:rsidDel="00AF59CB">
          <w:rPr>
            <w:rFonts w:ascii="Times New Roman" w:hAnsi="Times New Roman" w:cs="Times New Roman"/>
            <w:sz w:val="24"/>
          </w:rPr>
          <w:delText>that investment is the major I want to pursue further</w:delText>
        </w:r>
      </w:del>
      <w:del w:id="131" w:author="root" w:date="2015-12-19T15:49:00Z">
        <w:r w:rsidRPr="000F1A19" w:rsidDel="00AF59CB">
          <w:rPr>
            <w:rFonts w:ascii="Times New Roman" w:hAnsi="Times New Roman" w:cs="Times New Roman"/>
            <w:sz w:val="24"/>
          </w:rPr>
          <w:delText>.</w:delText>
        </w:r>
      </w:del>
      <w:r w:rsidRPr="000F1A19">
        <w:rPr>
          <w:rFonts w:ascii="Times New Roman" w:hAnsi="Times New Roman" w:cs="Times New Roman"/>
          <w:sz w:val="24"/>
        </w:rPr>
        <w:t xml:space="preserve"> After the intern</w:t>
      </w:r>
      <w:ins w:id="132" w:author="root" w:date="2015-12-19T15:47:00Z">
        <w:r w:rsidR="00AF59CB" w:rsidRPr="000F1A19">
          <w:rPr>
            <w:rFonts w:ascii="Times New Roman" w:hAnsi="Times New Roman" w:cs="Times New Roman"/>
            <w:sz w:val="24"/>
          </w:rPr>
          <w:t>ship</w:t>
        </w:r>
      </w:ins>
      <w:r w:rsidRPr="000F1A19">
        <w:rPr>
          <w:rFonts w:ascii="Times New Roman" w:hAnsi="Times New Roman" w:cs="Times New Roman"/>
          <w:sz w:val="24"/>
        </w:rPr>
        <w:t>,</w:t>
      </w:r>
      <w:del w:id="133" w:author="root" w:date="2015-12-19T15:49:00Z">
        <w:r w:rsidRPr="000F1A19" w:rsidDel="00AF59CB">
          <w:rPr>
            <w:rFonts w:ascii="Times New Roman" w:hAnsi="Times New Roman" w:cs="Times New Roman"/>
            <w:sz w:val="24"/>
          </w:rPr>
          <w:delText xml:space="preserve"> </w:delText>
        </w:r>
      </w:del>
      <w:ins w:id="134" w:author="root" w:date="2015-12-19T15:48:00Z">
        <w:r w:rsidR="00AF59CB" w:rsidRPr="000F1A19">
          <w:rPr>
            <w:rFonts w:ascii="Times New Roman" w:hAnsi="Times New Roman" w:cs="Times New Roman"/>
            <w:sz w:val="24"/>
          </w:rPr>
          <w:t xml:space="preserve"> I realized that I wished to further pursue investments, </w:t>
        </w:r>
      </w:ins>
      <w:ins w:id="135" w:author="root" w:date="2015-12-19T15:51:00Z">
        <w:r w:rsidR="00AE2A7F" w:rsidRPr="000F1A19">
          <w:rPr>
            <w:rFonts w:ascii="Times New Roman" w:hAnsi="Times New Roman" w:cs="Times New Roman"/>
            <w:sz w:val="24"/>
          </w:rPr>
          <w:t>but</w:t>
        </w:r>
      </w:ins>
      <w:ins w:id="136" w:author="root" w:date="2015-12-19T15:48:00Z">
        <w:r w:rsidR="00AF59CB" w:rsidRPr="000F1A19">
          <w:rPr>
            <w:rFonts w:ascii="Times New Roman" w:hAnsi="Times New Roman" w:cs="Times New Roman"/>
            <w:sz w:val="24"/>
          </w:rPr>
          <w:t xml:space="preserve"> </w:t>
        </w:r>
      </w:ins>
      <w:r w:rsidRPr="000F1A19">
        <w:rPr>
          <w:rFonts w:ascii="Times New Roman" w:hAnsi="Times New Roman" w:cs="Times New Roman"/>
          <w:sz w:val="24"/>
        </w:rPr>
        <w:t xml:space="preserve">I found that there was still a long way to go </w:t>
      </w:r>
      <w:del w:id="137" w:author="root" w:date="2015-12-19T15:53:00Z">
        <w:r w:rsidRPr="000F1A19" w:rsidDel="00D72095">
          <w:rPr>
            <w:rFonts w:ascii="Times New Roman" w:hAnsi="Times New Roman" w:cs="Times New Roman"/>
            <w:sz w:val="24"/>
          </w:rPr>
          <w:delText>before I get access to the interior of finance</w:delText>
        </w:r>
      </w:del>
      <w:ins w:id="138" w:author="root" w:date="2015-12-19T15:53:00Z">
        <w:r w:rsidR="00D72095" w:rsidRPr="000F1A19">
          <w:rPr>
            <w:rFonts w:ascii="Times New Roman" w:hAnsi="Times New Roman" w:cs="Times New Roman"/>
            <w:sz w:val="24"/>
          </w:rPr>
          <w:t>before I could truly understand the intricacies of finance</w:t>
        </w:r>
      </w:ins>
      <w:r w:rsidRPr="000F1A19">
        <w:rPr>
          <w:rFonts w:ascii="Times New Roman" w:hAnsi="Times New Roman" w:cs="Times New Roman"/>
          <w:sz w:val="24"/>
        </w:rPr>
        <w:t>.</w:t>
      </w:r>
      <w:ins w:id="139" w:author="root" w:date="2015-12-19T19:11:00Z">
        <w:r w:rsidR="000F1A19" w:rsidRPr="000F1A19">
          <w:rPr>
            <w:rFonts w:ascii="Times New Roman" w:hAnsi="Times New Roman" w:cs="Times New Roman"/>
            <w:sz w:val="24"/>
          </w:rPr>
          <w:t xml:space="preserve"> So I </w:t>
        </w:r>
      </w:ins>
      <w:ins w:id="140" w:author="root" w:date="2015-12-19T19:12:00Z">
        <w:r w:rsidR="000F1A19" w:rsidRPr="000F1A19">
          <w:rPr>
            <w:rFonts w:ascii="Times New Roman" w:hAnsi="Times New Roman" w:cs="Times New Roman"/>
            <w:sz w:val="24"/>
          </w:rPr>
          <w:t>declar</w:t>
        </w:r>
      </w:ins>
      <w:ins w:id="141" w:author="root" w:date="2015-12-19T19:11:00Z">
        <w:r w:rsidR="000F1A19" w:rsidRPr="000F1A19">
          <w:rPr>
            <w:rFonts w:ascii="Times New Roman" w:hAnsi="Times New Roman" w:cs="Times New Roman"/>
            <w:sz w:val="24"/>
          </w:rPr>
          <w:t>ed it as my major concentration this semester.</w:t>
        </w:r>
      </w:ins>
      <w:del w:id="142" w:author="root" w:date="2015-12-19T19:12:00Z">
        <w:r w:rsidRPr="000F1A19" w:rsidDel="000F1A19">
          <w:rPr>
            <w:rFonts w:ascii="Times New Roman" w:hAnsi="Times New Roman" w:cs="Times New Roman"/>
            <w:sz w:val="24"/>
          </w:rPr>
          <w:delText xml:space="preserve"> So I take real option later in this semester.</w:delText>
        </w:r>
      </w:del>
      <w:r w:rsidRPr="000F1A19">
        <w:rPr>
          <w:rFonts w:ascii="Times New Roman" w:hAnsi="Times New Roman" w:cs="Times New Roman"/>
          <w:sz w:val="24"/>
        </w:rPr>
        <w:t xml:space="preserve"> </w:t>
      </w:r>
      <w:del w:id="143" w:author="root" w:date="2015-12-19T19:12:00Z">
        <w:r w:rsidRPr="000F1A19" w:rsidDel="000F1A19">
          <w:rPr>
            <w:rFonts w:ascii="Times New Roman" w:hAnsi="Times New Roman" w:cs="Times New Roman"/>
            <w:sz w:val="24"/>
          </w:rPr>
          <w:delText xml:space="preserve">And </w:delText>
        </w:r>
      </w:del>
      <w:r w:rsidRPr="000F1A19">
        <w:rPr>
          <w:rFonts w:ascii="Times New Roman" w:hAnsi="Times New Roman" w:cs="Times New Roman"/>
          <w:sz w:val="24"/>
        </w:rPr>
        <w:t xml:space="preserve">I </w:t>
      </w:r>
      <w:ins w:id="144" w:author="root" w:date="2015-12-19T19:13:00Z">
        <w:r w:rsidR="000F1A19" w:rsidRPr="000F1A19">
          <w:rPr>
            <w:rFonts w:ascii="Times New Roman" w:hAnsi="Times New Roman" w:cs="Times New Roman"/>
            <w:sz w:val="24"/>
            <w:rPrChange w:id="145" w:author="root" w:date="2015-12-19T19:14:00Z">
              <w:rPr>
                <w:rFonts w:ascii="Times New Roman" w:hAnsi="Times New Roman" w:cs="Times New Roman"/>
                <w:sz w:val="24"/>
                <w:highlight w:val="yellow"/>
              </w:rPr>
            </w:rPrChange>
          </w:rPr>
          <w:t xml:space="preserve">am </w:t>
        </w:r>
      </w:ins>
      <w:ins w:id="146" w:author="root" w:date="2015-12-19T19:14:00Z">
        <w:r w:rsidR="000F1A19">
          <w:rPr>
            <w:rFonts w:ascii="Times New Roman" w:hAnsi="Times New Roman" w:cs="Times New Roman"/>
            <w:sz w:val="24"/>
          </w:rPr>
          <w:t xml:space="preserve">working hard to </w:t>
        </w:r>
      </w:ins>
      <w:r w:rsidRPr="000F1A19">
        <w:rPr>
          <w:rFonts w:ascii="Times New Roman" w:hAnsi="Times New Roman" w:cs="Times New Roman"/>
          <w:sz w:val="24"/>
        </w:rPr>
        <w:t>strengthen</w:t>
      </w:r>
      <w:ins w:id="147" w:author="root" w:date="2015-12-19T19:13:00Z">
        <w:r w:rsidR="000F1A19" w:rsidRPr="000F1A19">
          <w:rPr>
            <w:rFonts w:ascii="Times New Roman" w:hAnsi="Times New Roman" w:cs="Times New Roman"/>
            <w:sz w:val="24"/>
            <w:rPrChange w:id="148" w:author="root" w:date="2015-12-19T19:14:00Z">
              <w:rPr>
                <w:rFonts w:ascii="Times New Roman" w:hAnsi="Times New Roman" w:cs="Times New Roman"/>
                <w:sz w:val="24"/>
                <w:highlight w:val="yellow"/>
              </w:rPr>
            </w:rPrChange>
          </w:rPr>
          <w:t xml:space="preserve"> my knowledge base in preparation for </w:t>
        </w:r>
      </w:ins>
      <w:del w:id="149" w:author="root" w:date="2015-12-19T19:13:00Z">
        <w:r w:rsidRPr="000F1A19" w:rsidDel="000F1A19">
          <w:rPr>
            <w:rFonts w:ascii="Times New Roman" w:hAnsi="Times New Roman" w:cs="Times New Roman"/>
            <w:sz w:val="24"/>
          </w:rPr>
          <w:delText>ed</w:delText>
        </w:r>
      </w:del>
      <w:ins w:id="150" w:author="root" w:date="2015-12-19T19:13:00Z">
        <w:r w:rsidR="000F1A19" w:rsidRPr="000F1A19">
          <w:rPr>
            <w:rFonts w:ascii="Times New Roman" w:hAnsi="Times New Roman" w:cs="Times New Roman"/>
            <w:sz w:val="24"/>
            <w:rPrChange w:id="151" w:author="root" w:date="2015-12-19T19:14:00Z">
              <w:rPr>
                <w:rFonts w:ascii="Times New Roman" w:hAnsi="Times New Roman" w:cs="Times New Roman"/>
                <w:sz w:val="24"/>
                <w:highlight w:val="yellow"/>
              </w:rPr>
            </w:rPrChange>
          </w:rPr>
          <w:t>a future</w:t>
        </w:r>
      </w:ins>
      <w:del w:id="152" w:author="root" w:date="2015-12-19T19:13:00Z">
        <w:r w:rsidRPr="000F1A19" w:rsidDel="000F1A19">
          <w:rPr>
            <w:rFonts w:ascii="Times New Roman" w:hAnsi="Times New Roman" w:cs="Times New Roman"/>
            <w:sz w:val="24"/>
          </w:rPr>
          <w:delText xml:space="preserve"> the desire to</w:delText>
        </w:r>
      </w:del>
      <w:r w:rsidRPr="000F1A19">
        <w:rPr>
          <w:rFonts w:ascii="Times New Roman" w:hAnsi="Times New Roman" w:cs="Times New Roman"/>
          <w:sz w:val="24"/>
        </w:rPr>
        <w:t xml:space="preserve"> work in </w:t>
      </w:r>
      <w:ins w:id="153" w:author="root" w:date="2015-12-19T19:13:00Z">
        <w:r w:rsidR="000F1A19" w:rsidRPr="000F1A19">
          <w:rPr>
            <w:rFonts w:ascii="Times New Roman" w:hAnsi="Times New Roman" w:cs="Times New Roman"/>
            <w:sz w:val="24"/>
            <w:rPrChange w:id="154" w:author="root" w:date="2015-12-19T19:14:00Z">
              <w:rPr>
                <w:rFonts w:ascii="Times New Roman" w:hAnsi="Times New Roman" w:cs="Times New Roman"/>
                <w:sz w:val="24"/>
                <w:highlight w:val="yellow"/>
              </w:rPr>
            </w:rPrChange>
          </w:rPr>
          <w:t xml:space="preserve">an </w:t>
        </w:r>
      </w:ins>
      <w:r w:rsidRPr="000F1A19">
        <w:rPr>
          <w:rFonts w:ascii="Times New Roman" w:hAnsi="Times New Roman" w:cs="Times New Roman"/>
          <w:sz w:val="24"/>
        </w:rPr>
        <w:t>investment bank</w:t>
      </w:r>
      <w:del w:id="155" w:author="root" w:date="2015-12-19T19:14:00Z">
        <w:r w:rsidRPr="000F1A19" w:rsidDel="000F1A19">
          <w:rPr>
            <w:rFonts w:ascii="Times New Roman" w:hAnsi="Times New Roman" w:cs="Times New Roman"/>
            <w:sz w:val="24"/>
          </w:rPr>
          <w:delText>, taking the challenging, protean and passionate work.</w:delText>
        </w:r>
      </w:del>
      <w:ins w:id="156" w:author="root" w:date="2015-12-19T19:14:00Z">
        <w:r w:rsidR="000F1A19">
          <w:rPr>
            <w:rFonts w:ascii="Times New Roman" w:hAnsi="Times New Roman" w:cs="Times New Roman"/>
            <w:sz w:val="24"/>
          </w:rPr>
          <w:t>.</w:t>
        </w:r>
      </w:ins>
    </w:p>
    <w:p w:rsidR="00C068CD" w:rsidRPr="000F1A19" w:rsidRDefault="00C068CD">
      <w:pPr>
        <w:spacing w:after="0" w:line="240" w:lineRule="auto"/>
        <w:rPr>
          <w:rFonts w:ascii="Times New Roman" w:hAnsi="Times New Roman" w:cs="Times New Roman"/>
          <w:sz w:val="24"/>
        </w:rPr>
        <w:pPrChange w:id="157" w:author="root" w:date="2015-12-19T18:21:00Z">
          <w:pPr>
            <w:spacing w:line="360" w:lineRule="auto"/>
          </w:pPr>
        </w:pPrChange>
      </w:pPr>
    </w:p>
    <w:p w:rsidR="00C068CD" w:rsidRPr="000F1A19" w:rsidRDefault="000F443D">
      <w:pPr>
        <w:spacing w:after="0" w:line="240" w:lineRule="auto"/>
        <w:rPr>
          <w:rFonts w:ascii="Times New Roman" w:hAnsi="Times New Roman" w:cs="Times New Roman"/>
          <w:sz w:val="24"/>
        </w:rPr>
        <w:pPrChange w:id="158" w:author="root" w:date="2015-12-19T18:21:00Z">
          <w:pPr>
            <w:spacing w:line="360" w:lineRule="auto"/>
          </w:pPr>
        </w:pPrChange>
      </w:pPr>
      <w:ins w:id="159" w:author="root" w:date="2015-12-21T09:39:00Z">
        <w:r>
          <w:rPr>
            <w:rFonts w:ascii="Times New Roman" w:hAnsi="Times New Roman" w:cs="Times New Roman"/>
            <w:sz w:val="24"/>
          </w:rPr>
          <w:t>（</w:t>
        </w:r>
        <w:r>
          <w:rPr>
            <w:rFonts w:ascii="Times New Roman" w:hAnsi="Times New Roman" w:cs="Times New Roman" w:hint="eastAsia"/>
            <w:sz w:val="24"/>
          </w:rPr>
          <w:t>第三段讲自己为什么想上研究生，讲自己的职业</w:t>
        </w:r>
      </w:ins>
      <w:ins w:id="160" w:author="root" w:date="2015-12-21T09:40:00Z">
        <w:r>
          <w:rPr>
            <w:rFonts w:ascii="Times New Roman" w:hAnsi="Times New Roman" w:cs="Times New Roman" w:hint="eastAsia"/>
            <w:sz w:val="24"/>
          </w:rPr>
          <w:t>规划</w:t>
        </w:r>
      </w:ins>
      <w:ins w:id="161" w:author="root" w:date="2015-12-21T09:39:00Z">
        <w:r>
          <w:rPr>
            <w:rFonts w:ascii="Times New Roman" w:hAnsi="Times New Roman" w:cs="Times New Roman" w:hint="eastAsia"/>
            <w:sz w:val="24"/>
          </w:rPr>
          <w:t>）</w:t>
        </w:r>
      </w:ins>
      <w:r w:rsidR="00363490" w:rsidRPr="000F1A19">
        <w:rPr>
          <w:rFonts w:ascii="Times New Roman" w:hAnsi="Times New Roman" w:cs="Times New Roman"/>
          <w:sz w:val="24"/>
        </w:rPr>
        <w:t xml:space="preserve">With the </w:t>
      </w:r>
      <w:del w:id="162" w:author="root" w:date="2015-12-19T19:15:00Z">
        <w:r w:rsidR="00363490" w:rsidRPr="000F1A19" w:rsidDel="008C7472">
          <w:rPr>
            <w:rFonts w:ascii="Times New Roman" w:hAnsi="Times New Roman" w:cs="Times New Roman"/>
            <w:sz w:val="24"/>
          </w:rPr>
          <w:delText xml:space="preserve">burning </w:delText>
        </w:r>
      </w:del>
      <w:ins w:id="163" w:author="root" w:date="2015-12-19T19:15:00Z">
        <w:r w:rsidR="008C7472">
          <w:rPr>
            <w:rFonts w:ascii="Times New Roman" w:hAnsi="Times New Roman" w:cs="Times New Roman"/>
            <w:sz w:val="24"/>
          </w:rPr>
          <w:t>incessant</w:t>
        </w:r>
        <w:r w:rsidR="008C7472" w:rsidRPr="000F1A19">
          <w:rPr>
            <w:rFonts w:ascii="Times New Roman" w:hAnsi="Times New Roman" w:cs="Times New Roman"/>
            <w:sz w:val="24"/>
          </w:rPr>
          <w:t xml:space="preserve"> </w:t>
        </w:r>
      </w:ins>
      <w:r w:rsidR="00363490" w:rsidRPr="000F1A19">
        <w:rPr>
          <w:rFonts w:ascii="Times New Roman" w:hAnsi="Times New Roman" w:cs="Times New Roman"/>
          <w:sz w:val="24"/>
        </w:rPr>
        <w:t xml:space="preserve">passion </w:t>
      </w:r>
      <w:del w:id="164" w:author="root" w:date="2015-12-19T19:15:00Z">
        <w:r w:rsidR="00363490" w:rsidRPr="000F1A19" w:rsidDel="00F03A31">
          <w:rPr>
            <w:rFonts w:ascii="Times New Roman" w:hAnsi="Times New Roman" w:cs="Times New Roman"/>
            <w:sz w:val="24"/>
          </w:rPr>
          <w:delText xml:space="preserve">of </w:delText>
        </w:r>
      </w:del>
      <w:ins w:id="165" w:author="root" w:date="2015-12-19T19:15:00Z">
        <w:r w:rsidR="00F03A31">
          <w:rPr>
            <w:rFonts w:ascii="Times New Roman" w:hAnsi="Times New Roman" w:cs="Times New Roman"/>
            <w:sz w:val="24"/>
          </w:rPr>
          <w:t xml:space="preserve">for </w:t>
        </w:r>
      </w:ins>
      <w:r w:rsidR="00363490" w:rsidRPr="000F1A19">
        <w:rPr>
          <w:rFonts w:ascii="Times New Roman" w:hAnsi="Times New Roman" w:cs="Times New Roman"/>
          <w:sz w:val="24"/>
        </w:rPr>
        <w:t xml:space="preserve">finance and the </w:t>
      </w:r>
      <w:del w:id="166" w:author="root" w:date="2015-12-19T19:15:00Z">
        <w:r w:rsidR="00363490" w:rsidRPr="000F1A19" w:rsidDel="00F03A31">
          <w:rPr>
            <w:rFonts w:ascii="Times New Roman" w:hAnsi="Times New Roman" w:cs="Times New Roman"/>
            <w:sz w:val="24"/>
          </w:rPr>
          <w:delText xml:space="preserve">will </w:delText>
        </w:r>
      </w:del>
      <w:ins w:id="167" w:author="root" w:date="2015-12-19T19:15:00Z">
        <w:r w:rsidR="00F03A31">
          <w:rPr>
            <w:rFonts w:ascii="Times New Roman" w:hAnsi="Times New Roman" w:cs="Times New Roman"/>
            <w:sz w:val="24"/>
          </w:rPr>
          <w:t xml:space="preserve">desire </w:t>
        </w:r>
      </w:ins>
      <w:r w:rsidR="00363490" w:rsidRPr="000F1A19">
        <w:rPr>
          <w:rFonts w:ascii="Times New Roman" w:hAnsi="Times New Roman" w:cs="Times New Roman"/>
          <w:sz w:val="24"/>
        </w:rPr>
        <w:t xml:space="preserve">to </w:t>
      </w:r>
      <w:del w:id="168" w:author="root" w:date="2015-12-19T19:15:00Z">
        <w:r w:rsidR="00363490" w:rsidRPr="000F1A19" w:rsidDel="004113C1">
          <w:rPr>
            <w:rFonts w:ascii="Times New Roman" w:hAnsi="Times New Roman" w:cs="Times New Roman"/>
            <w:sz w:val="24"/>
          </w:rPr>
          <w:delText xml:space="preserve">pursue </w:delText>
        </w:r>
      </w:del>
      <w:ins w:id="169" w:author="root" w:date="2015-12-19T19:15:00Z">
        <w:r w:rsidR="004113C1">
          <w:rPr>
            <w:rFonts w:ascii="Times New Roman" w:hAnsi="Times New Roman" w:cs="Times New Roman"/>
            <w:sz w:val="24"/>
          </w:rPr>
          <w:t>attain</w:t>
        </w:r>
        <w:r w:rsidR="004113C1" w:rsidRPr="000F1A19">
          <w:rPr>
            <w:rFonts w:ascii="Times New Roman" w:hAnsi="Times New Roman" w:cs="Times New Roman"/>
            <w:sz w:val="24"/>
          </w:rPr>
          <w:t xml:space="preserve"> </w:t>
        </w:r>
      </w:ins>
      <w:r w:rsidR="00363490" w:rsidRPr="000F1A19">
        <w:rPr>
          <w:rFonts w:ascii="Times New Roman" w:hAnsi="Times New Roman" w:cs="Times New Roman"/>
          <w:sz w:val="24"/>
        </w:rPr>
        <w:t xml:space="preserve">more skills, I hope to </w:t>
      </w:r>
      <w:del w:id="170" w:author="root" w:date="2015-12-19T19:15:00Z">
        <w:r w:rsidR="00363490" w:rsidRPr="000F1A19" w:rsidDel="002B50B4">
          <w:rPr>
            <w:rFonts w:ascii="Times New Roman" w:hAnsi="Times New Roman" w:cs="Times New Roman"/>
            <w:sz w:val="24"/>
          </w:rPr>
          <w:delText xml:space="preserve">take </w:delText>
        </w:r>
      </w:del>
      <w:ins w:id="171" w:author="root" w:date="2015-12-19T19:15:00Z">
        <w:r w:rsidR="002B50B4">
          <w:rPr>
            <w:rFonts w:ascii="Times New Roman" w:hAnsi="Times New Roman" w:cs="Times New Roman"/>
            <w:sz w:val="24"/>
          </w:rPr>
          <w:t>earn</w:t>
        </w:r>
        <w:r w:rsidR="002B50B4" w:rsidRPr="000F1A19">
          <w:rPr>
            <w:rFonts w:ascii="Times New Roman" w:hAnsi="Times New Roman" w:cs="Times New Roman"/>
            <w:sz w:val="24"/>
          </w:rPr>
          <w:t xml:space="preserve"> </w:t>
        </w:r>
      </w:ins>
      <w:r w:rsidR="00363490" w:rsidRPr="000F1A19">
        <w:rPr>
          <w:rFonts w:ascii="Times New Roman" w:hAnsi="Times New Roman" w:cs="Times New Roman"/>
          <w:sz w:val="24"/>
        </w:rPr>
        <w:t>a master</w:t>
      </w:r>
      <w:ins w:id="172" w:author="root" w:date="2015-12-19T19:15:00Z">
        <w:r w:rsidR="002C6709">
          <w:rPr>
            <w:rFonts w:ascii="Times New Roman" w:hAnsi="Times New Roman" w:cs="Times New Roman"/>
            <w:sz w:val="24"/>
          </w:rPr>
          <w:t>’s</w:t>
        </w:r>
      </w:ins>
      <w:r w:rsidR="00363490" w:rsidRPr="000F1A19">
        <w:rPr>
          <w:rFonts w:ascii="Times New Roman" w:hAnsi="Times New Roman" w:cs="Times New Roman"/>
          <w:sz w:val="24"/>
        </w:rPr>
        <w:t xml:space="preserve"> degree, which </w:t>
      </w:r>
      <w:ins w:id="173" w:author="root" w:date="2015-12-19T19:16:00Z">
        <w:r w:rsidR="002C6709">
          <w:rPr>
            <w:rFonts w:ascii="Times New Roman" w:hAnsi="Times New Roman" w:cs="Times New Roman"/>
            <w:sz w:val="24"/>
          </w:rPr>
          <w:t xml:space="preserve">allows me to </w:t>
        </w:r>
      </w:ins>
      <w:r w:rsidR="00363490" w:rsidRPr="000F1A19">
        <w:rPr>
          <w:rFonts w:ascii="Times New Roman" w:hAnsi="Times New Roman" w:cs="Times New Roman"/>
          <w:sz w:val="24"/>
        </w:rPr>
        <w:t>meet</w:t>
      </w:r>
      <w:del w:id="174" w:author="root" w:date="2015-12-19T19:16:00Z">
        <w:r w:rsidR="00363490" w:rsidRPr="000F1A19" w:rsidDel="002C6709">
          <w:rPr>
            <w:rFonts w:ascii="Times New Roman" w:hAnsi="Times New Roman" w:cs="Times New Roman"/>
            <w:sz w:val="24"/>
          </w:rPr>
          <w:delText>s</w:delText>
        </w:r>
      </w:del>
      <w:r w:rsidR="00363490" w:rsidRPr="000F1A19">
        <w:rPr>
          <w:rFonts w:ascii="Times New Roman" w:hAnsi="Times New Roman" w:cs="Times New Roman"/>
          <w:sz w:val="24"/>
        </w:rPr>
        <w:t xml:space="preserve"> the </w:t>
      </w:r>
      <w:ins w:id="175" w:author="root" w:date="2015-12-19T19:16:00Z">
        <w:r w:rsidR="00896393">
          <w:rPr>
            <w:rFonts w:ascii="Times New Roman" w:hAnsi="Times New Roman" w:cs="Times New Roman"/>
            <w:sz w:val="24"/>
          </w:rPr>
          <w:t xml:space="preserve">minimum </w:t>
        </w:r>
      </w:ins>
      <w:del w:id="176" w:author="root" w:date="2015-12-19T19:16:00Z">
        <w:r w:rsidR="00363490" w:rsidRPr="000F1A19" w:rsidDel="00896393">
          <w:rPr>
            <w:rFonts w:ascii="Times New Roman" w:hAnsi="Times New Roman" w:cs="Times New Roman"/>
            <w:sz w:val="24"/>
          </w:rPr>
          <w:delText xml:space="preserve">threshold </w:delText>
        </w:r>
      </w:del>
      <w:ins w:id="177" w:author="root" w:date="2015-12-19T19:16:00Z">
        <w:r w:rsidR="00896393">
          <w:rPr>
            <w:rFonts w:ascii="Times New Roman" w:hAnsi="Times New Roman" w:cs="Times New Roman"/>
            <w:sz w:val="24"/>
          </w:rPr>
          <w:t>requirement</w:t>
        </w:r>
      </w:ins>
      <w:ins w:id="178" w:author="root" w:date="2015-12-19T19:17:00Z">
        <w:r w:rsidR="00896393">
          <w:rPr>
            <w:rFonts w:ascii="Times New Roman" w:hAnsi="Times New Roman" w:cs="Times New Roman"/>
            <w:sz w:val="24"/>
          </w:rPr>
          <w:t>s</w:t>
        </w:r>
      </w:ins>
      <w:ins w:id="179" w:author="root" w:date="2015-12-19T19:16:00Z">
        <w:r w:rsidR="00896393">
          <w:rPr>
            <w:rFonts w:ascii="Times New Roman" w:hAnsi="Times New Roman" w:cs="Times New Roman"/>
            <w:sz w:val="24"/>
          </w:rPr>
          <w:t xml:space="preserve"> </w:t>
        </w:r>
      </w:ins>
      <w:r w:rsidR="00363490" w:rsidRPr="000F1A19">
        <w:rPr>
          <w:rFonts w:ascii="Times New Roman" w:hAnsi="Times New Roman" w:cs="Times New Roman"/>
          <w:sz w:val="24"/>
        </w:rPr>
        <w:t xml:space="preserve">of </w:t>
      </w:r>
      <w:ins w:id="180" w:author="root" w:date="2015-12-19T19:16:00Z">
        <w:r w:rsidR="00842390">
          <w:rPr>
            <w:rFonts w:ascii="Times New Roman" w:hAnsi="Times New Roman" w:cs="Times New Roman"/>
            <w:sz w:val="24"/>
          </w:rPr>
          <w:t xml:space="preserve">some job </w:t>
        </w:r>
        <w:r w:rsidR="002C6709">
          <w:rPr>
            <w:rFonts w:ascii="Times New Roman" w:hAnsi="Times New Roman" w:cs="Times New Roman"/>
            <w:sz w:val="24"/>
          </w:rPr>
          <w:t xml:space="preserve">positions in </w:t>
        </w:r>
      </w:ins>
      <w:r w:rsidR="00363490" w:rsidRPr="000F1A19">
        <w:rPr>
          <w:rFonts w:ascii="Times New Roman" w:hAnsi="Times New Roman" w:cs="Times New Roman"/>
          <w:sz w:val="24"/>
        </w:rPr>
        <w:t xml:space="preserve">investment banks. </w:t>
      </w:r>
      <w:del w:id="181" w:author="root" w:date="2015-12-19T19:17:00Z">
        <w:r w:rsidR="00363490" w:rsidRPr="000F1A19" w:rsidDel="00036AE7">
          <w:rPr>
            <w:rFonts w:ascii="Times New Roman" w:hAnsi="Times New Roman" w:cs="Times New Roman"/>
            <w:sz w:val="24"/>
          </w:rPr>
          <w:delText xml:space="preserve">Regarding </w:delText>
        </w:r>
      </w:del>
      <w:ins w:id="182" w:author="root" w:date="2015-12-19T19:17:00Z">
        <w:r w:rsidR="00036AE7">
          <w:rPr>
            <w:rFonts w:ascii="Times New Roman" w:hAnsi="Times New Roman" w:cs="Times New Roman"/>
            <w:sz w:val="24"/>
          </w:rPr>
          <w:t xml:space="preserve">With the acceptance </w:t>
        </w:r>
      </w:ins>
      <w:r w:rsidR="00363490" w:rsidRPr="000F1A19">
        <w:rPr>
          <w:rFonts w:ascii="Times New Roman" w:hAnsi="Times New Roman" w:cs="Times New Roman"/>
          <w:sz w:val="24"/>
        </w:rPr>
        <w:t>of RMB</w:t>
      </w:r>
      <w:del w:id="183" w:author="root" w:date="2015-12-19T19:17:00Z">
        <w:r w:rsidR="00363490" w:rsidRPr="000F1A19" w:rsidDel="00036AE7">
          <w:rPr>
            <w:rFonts w:ascii="Times New Roman" w:hAnsi="Times New Roman" w:cs="Times New Roman"/>
            <w:sz w:val="24"/>
          </w:rPr>
          <w:delText xml:space="preserve">’s entering </w:delText>
        </w:r>
      </w:del>
      <w:ins w:id="184" w:author="root" w:date="2015-12-19T19:17:00Z">
        <w:r w:rsidR="00036AE7">
          <w:rPr>
            <w:rFonts w:ascii="Times New Roman" w:hAnsi="Times New Roman" w:cs="Times New Roman"/>
            <w:sz w:val="24"/>
          </w:rPr>
          <w:t xml:space="preserve"> into </w:t>
        </w:r>
      </w:ins>
      <w:r w:rsidR="00363490" w:rsidRPr="000F1A19">
        <w:rPr>
          <w:rFonts w:ascii="Times New Roman" w:hAnsi="Times New Roman" w:cs="Times New Roman"/>
          <w:sz w:val="24"/>
        </w:rPr>
        <w:t>SDR, China is becoming more international</w:t>
      </w:r>
      <w:ins w:id="185" w:author="root" w:date="2015-12-19T19:17:00Z">
        <w:r w:rsidR="00182C4E">
          <w:rPr>
            <w:rFonts w:ascii="Times New Roman" w:hAnsi="Times New Roman" w:cs="Times New Roman"/>
            <w:sz w:val="24"/>
          </w:rPr>
          <w:t>ized</w:t>
        </w:r>
      </w:ins>
      <w:del w:id="186" w:author="root" w:date="2015-12-19T19:18:00Z">
        <w:r w:rsidR="00363490" w:rsidRPr="000F1A19" w:rsidDel="00494322">
          <w:rPr>
            <w:rFonts w:ascii="Times New Roman" w:hAnsi="Times New Roman" w:cs="Times New Roman"/>
            <w:sz w:val="24"/>
          </w:rPr>
          <w:delText xml:space="preserve">, however, lacking man </w:delText>
        </w:r>
      </w:del>
      <w:ins w:id="187" w:author="root" w:date="2015-12-19T19:18:00Z">
        <w:r w:rsidR="00494322">
          <w:rPr>
            <w:rFonts w:ascii="Times New Roman" w:hAnsi="Times New Roman" w:cs="Times New Roman"/>
            <w:sz w:val="24"/>
          </w:rPr>
          <w:t xml:space="preserve"> and demanding more talents </w:t>
        </w:r>
      </w:ins>
      <w:r w:rsidR="00363490" w:rsidRPr="000F1A19">
        <w:rPr>
          <w:rFonts w:ascii="Times New Roman" w:hAnsi="Times New Roman" w:cs="Times New Roman"/>
          <w:sz w:val="24"/>
        </w:rPr>
        <w:t>with</w:t>
      </w:r>
      <w:ins w:id="188" w:author="root" w:date="2015-12-19T19:18:00Z">
        <w:r w:rsidR="004A1341">
          <w:rPr>
            <w:rFonts w:ascii="Times New Roman" w:hAnsi="Times New Roman" w:cs="Times New Roman"/>
            <w:sz w:val="24"/>
          </w:rPr>
          <w:t xml:space="preserve"> a</w:t>
        </w:r>
      </w:ins>
      <w:r w:rsidR="00363490" w:rsidRPr="000F1A19">
        <w:rPr>
          <w:rFonts w:ascii="Times New Roman" w:hAnsi="Times New Roman" w:cs="Times New Roman"/>
          <w:sz w:val="24"/>
        </w:rPr>
        <w:t xml:space="preserve"> global perspective. </w:t>
      </w:r>
      <w:del w:id="189" w:author="root" w:date="2015-12-19T19:19:00Z">
        <w:r w:rsidR="00363490" w:rsidRPr="000F1A19" w:rsidDel="00B546A2">
          <w:rPr>
            <w:rFonts w:ascii="Times New Roman" w:hAnsi="Times New Roman" w:cs="Times New Roman"/>
            <w:sz w:val="24"/>
          </w:rPr>
          <w:delText xml:space="preserve">To pursue better studying atmosphere and advanced theories, </w:delText>
        </w:r>
      </w:del>
      <w:r w:rsidR="00363490" w:rsidRPr="000F1A19">
        <w:rPr>
          <w:rFonts w:ascii="Times New Roman" w:hAnsi="Times New Roman" w:cs="Times New Roman"/>
          <w:sz w:val="24"/>
        </w:rPr>
        <w:t xml:space="preserve">I </w:t>
      </w:r>
      <w:del w:id="190" w:author="root" w:date="2015-12-19T19:19:00Z">
        <w:r w:rsidR="00363490" w:rsidRPr="000F1A19" w:rsidDel="00B546A2">
          <w:rPr>
            <w:rFonts w:ascii="Times New Roman" w:hAnsi="Times New Roman" w:cs="Times New Roman"/>
            <w:sz w:val="24"/>
          </w:rPr>
          <w:delText xml:space="preserve">decide to </w:delText>
        </w:r>
      </w:del>
      <w:ins w:id="191" w:author="root" w:date="2015-12-19T19:19:00Z">
        <w:r w:rsidR="00B546A2">
          <w:rPr>
            <w:rFonts w:ascii="Times New Roman" w:hAnsi="Times New Roman" w:cs="Times New Roman"/>
            <w:sz w:val="24"/>
          </w:rPr>
          <w:t>am most interested in the</w:t>
        </w:r>
      </w:ins>
      <w:del w:id="192" w:author="root" w:date="2015-12-19T19:19:00Z">
        <w:r w:rsidR="00363490" w:rsidRPr="000F1A19" w:rsidDel="00B546A2">
          <w:rPr>
            <w:rFonts w:ascii="Times New Roman" w:hAnsi="Times New Roman" w:cs="Times New Roman"/>
            <w:sz w:val="24"/>
          </w:rPr>
          <w:delText>apply the</w:delText>
        </w:r>
      </w:del>
      <w:r w:rsidR="00363490" w:rsidRPr="000F1A19">
        <w:rPr>
          <w:rFonts w:ascii="Times New Roman" w:hAnsi="Times New Roman" w:cs="Times New Roman"/>
          <w:sz w:val="24"/>
        </w:rPr>
        <w:t xml:space="preserve"> MSF program. </w:t>
      </w:r>
      <w:del w:id="193" w:author="root" w:date="2015-12-19T19:19:00Z">
        <w:r w:rsidR="00363490" w:rsidRPr="000F1A19" w:rsidDel="003448D4">
          <w:rPr>
            <w:rFonts w:ascii="Times New Roman" w:hAnsi="Times New Roman" w:cs="Times New Roman"/>
            <w:sz w:val="24"/>
          </w:rPr>
          <w:delText xml:space="preserve">During </w:delText>
        </w:r>
      </w:del>
      <w:ins w:id="194" w:author="root" w:date="2015-12-19T19:20:00Z">
        <w:r w:rsidR="00845EDD">
          <w:rPr>
            <w:rFonts w:ascii="Times New Roman" w:hAnsi="Times New Roman" w:cs="Times New Roman"/>
            <w:sz w:val="24"/>
          </w:rPr>
          <w:t>For my graduate studies</w:t>
        </w:r>
      </w:ins>
      <w:del w:id="195" w:author="root" w:date="2015-12-19T19:20:00Z">
        <w:r w:rsidR="00363490" w:rsidRPr="000F1A19" w:rsidDel="00845EDD">
          <w:rPr>
            <w:rFonts w:ascii="Times New Roman" w:hAnsi="Times New Roman" w:cs="Times New Roman"/>
            <w:sz w:val="24"/>
          </w:rPr>
          <w:delText>further study</w:delText>
        </w:r>
      </w:del>
      <w:r w:rsidR="00363490" w:rsidRPr="000F1A19">
        <w:rPr>
          <w:rFonts w:ascii="Times New Roman" w:hAnsi="Times New Roman" w:cs="Times New Roman"/>
          <w:sz w:val="24"/>
        </w:rPr>
        <w:t>, I will focus on the proficient and political theories dealing with M&amp;A, corporate val</w:t>
      </w:r>
      <w:ins w:id="196" w:author="root" w:date="2015-12-19T17:18:00Z">
        <w:r w:rsidR="003E5F84" w:rsidRPr="000F1A19">
          <w:rPr>
            <w:rFonts w:ascii="Times New Roman" w:hAnsi="Times New Roman" w:cs="Times New Roman"/>
            <w:sz w:val="24"/>
          </w:rPr>
          <w:t>uation,</w:t>
        </w:r>
      </w:ins>
      <w:del w:id="197" w:author="root" w:date="2015-12-19T17:18:00Z">
        <w:r w:rsidR="00363490" w:rsidRPr="000F1A19" w:rsidDel="003E5F84">
          <w:rPr>
            <w:rFonts w:ascii="Times New Roman" w:hAnsi="Times New Roman" w:cs="Times New Roman"/>
            <w:sz w:val="24"/>
          </w:rPr>
          <w:delText>uing</w:delText>
        </w:r>
      </w:del>
      <w:r w:rsidR="00363490" w:rsidRPr="000F1A19">
        <w:rPr>
          <w:rFonts w:ascii="Times New Roman" w:hAnsi="Times New Roman" w:cs="Times New Roman"/>
          <w:sz w:val="24"/>
        </w:rPr>
        <w:t xml:space="preserve"> and crisis management. After graduation, I plan to take </w:t>
      </w:r>
      <w:ins w:id="198" w:author="root" w:date="2015-12-19T17:19:00Z">
        <w:r w:rsidR="003E5F84" w:rsidRPr="000F1A19">
          <w:rPr>
            <w:rFonts w:ascii="Times New Roman" w:hAnsi="Times New Roman" w:cs="Times New Roman"/>
            <w:sz w:val="24"/>
          </w:rPr>
          <w:t xml:space="preserve">the </w:t>
        </w:r>
      </w:ins>
      <w:r w:rsidR="00363490" w:rsidRPr="000F1A19">
        <w:rPr>
          <w:rFonts w:ascii="Times New Roman" w:hAnsi="Times New Roman" w:cs="Times New Roman"/>
          <w:sz w:val="24"/>
        </w:rPr>
        <w:t xml:space="preserve">CFA exams and </w:t>
      </w:r>
      <w:del w:id="199" w:author="root" w:date="2015-12-19T17:19:00Z">
        <w:r w:rsidR="00363490" w:rsidRPr="000F1A19" w:rsidDel="003E5F84">
          <w:rPr>
            <w:rFonts w:ascii="Times New Roman" w:hAnsi="Times New Roman" w:cs="Times New Roman"/>
            <w:sz w:val="24"/>
          </w:rPr>
          <w:delText>apply for an investment banks</w:delText>
        </w:r>
      </w:del>
      <w:ins w:id="200" w:author="root" w:date="2015-12-19T17:19:00Z">
        <w:r w:rsidR="003E5F84" w:rsidRPr="000F1A19">
          <w:rPr>
            <w:rFonts w:ascii="Times New Roman" w:hAnsi="Times New Roman" w:cs="Times New Roman"/>
            <w:sz w:val="24"/>
          </w:rPr>
          <w:t>apply for Investment Banking positions</w:t>
        </w:r>
      </w:ins>
      <w:r w:rsidR="00363490" w:rsidRPr="000F1A19">
        <w:rPr>
          <w:rFonts w:ascii="Times New Roman" w:hAnsi="Times New Roman" w:cs="Times New Roman"/>
          <w:sz w:val="24"/>
        </w:rPr>
        <w:t xml:space="preserve">. In that position, I will allocate money to the most suitable firms, making my own share of contribution to the development of economy and our society. </w:t>
      </w:r>
    </w:p>
    <w:p w:rsidR="00C068CD" w:rsidRPr="000F1A19" w:rsidRDefault="00C068CD">
      <w:pPr>
        <w:spacing w:after="0" w:line="240" w:lineRule="auto"/>
        <w:rPr>
          <w:rFonts w:ascii="Times New Roman" w:hAnsi="Times New Roman" w:cs="Times New Roman"/>
          <w:sz w:val="24"/>
        </w:rPr>
        <w:pPrChange w:id="201" w:author="root" w:date="2015-12-19T18:21:00Z">
          <w:pPr>
            <w:spacing w:line="360" w:lineRule="auto"/>
          </w:pPr>
        </w:pPrChange>
      </w:pPr>
    </w:p>
    <w:p w:rsidR="00C068CD" w:rsidRDefault="000F443D">
      <w:pPr>
        <w:spacing w:after="0" w:line="240" w:lineRule="auto"/>
        <w:rPr>
          <w:rFonts w:ascii="Times New Roman" w:hAnsi="Times New Roman" w:cs="Times New Roman"/>
          <w:sz w:val="24"/>
        </w:rPr>
        <w:pPrChange w:id="202" w:author="root" w:date="2015-12-19T18:21:00Z">
          <w:pPr>
            <w:spacing w:line="360" w:lineRule="auto"/>
          </w:pPr>
        </w:pPrChange>
      </w:pPr>
      <w:ins w:id="203" w:author="root" w:date="2015-12-21T09:40:00Z">
        <w:r>
          <w:rPr>
            <w:rFonts w:ascii="Times New Roman" w:hAnsi="Times New Roman" w:cs="Times New Roman"/>
            <w:sz w:val="24"/>
          </w:rPr>
          <w:t>（</w:t>
        </w:r>
        <w:r>
          <w:rPr>
            <w:rFonts w:ascii="Times New Roman" w:hAnsi="Times New Roman" w:cs="Times New Roman" w:hint="eastAsia"/>
            <w:sz w:val="24"/>
          </w:rPr>
          <w:t>第四段要结合对方学校的专业设置和研究项目讲为什么它是合适自己</w:t>
        </w:r>
        <w:r>
          <w:rPr>
            <w:rFonts w:ascii="Times New Roman" w:hAnsi="Times New Roman" w:cs="Times New Roman" w:hint="eastAsia"/>
            <w:sz w:val="24"/>
          </w:rPr>
          <w:t>,</w:t>
        </w:r>
        <w:r>
          <w:rPr>
            <w:rFonts w:ascii="Times New Roman" w:hAnsi="Times New Roman" w:cs="Times New Roman" w:hint="eastAsia"/>
            <w:sz w:val="24"/>
          </w:rPr>
          <w:t>以及自</w:t>
        </w:r>
      </w:ins>
      <w:ins w:id="204" w:author="root" w:date="2015-12-21T09:41:00Z">
        <w:r>
          <w:rPr>
            <w:rFonts w:ascii="Times New Roman" w:hAnsi="Times New Roman" w:cs="Times New Roman" w:hint="eastAsia"/>
            <w:sz w:val="24"/>
          </w:rPr>
          <w:t>为什么是适合它的</w:t>
        </w:r>
      </w:ins>
      <w:bookmarkStart w:id="205" w:name="_GoBack"/>
      <w:bookmarkEnd w:id="205"/>
      <w:ins w:id="206" w:author="root" w:date="2015-12-21T09:40:00Z">
        <w:r>
          <w:rPr>
            <w:rFonts w:ascii="Times New Roman" w:hAnsi="Times New Roman" w:cs="Times New Roman" w:hint="eastAsia"/>
            <w:sz w:val="24"/>
          </w:rPr>
          <w:t>）</w:t>
        </w:r>
      </w:ins>
      <w:del w:id="207" w:author="root" w:date="2015-12-19T17:05:00Z">
        <w:r w:rsidR="00363490" w:rsidRPr="000F1A19" w:rsidDel="00EE426D">
          <w:rPr>
            <w:rFonts w:ascii="Times New Roman" w:hAnsi="Times New Roman" w:cs="Times New Roman"/>
            <w:sz w:val="24"/>
          </w:rPr>
          <w:delText xml:space="preserve">I am approaching </w:delText>
        </w:r>
      </w:del>
      <w:del w:id="208" w:author="root" w:date="2015-12-19T16:55:00Z">
        <w:r w:rsidR="00363490" w:rsidRPr="000F1A19" w:rsidDel="0030636C">
          <w:rPr>
            <w:rFonts w:ascii="Times New Roman" w:hAnsi="Times New Roman" w:cs="Times New Roman"/>
            <w:sz w:val="24"/>
          </w:rPr>
          <w:delText xml:space="preserve">to </w:delText>
        </w:r>
      </w:del>
      <w:del w:id="209" w:author="root" w:date="2015-12-19T17:05:00Z">
        <w:r w:rsidR="00363490" w:rsidRPr="000F1A19" w:rsidDel="00EE426D">
          <w:rPr>
            <w:rFonts w:ascii="Times New Roman" w:hAnsi="Times New Roman" w:cs="Times New Roman"/>
            <w:sz w:val="24"/>
          </w:rPr>
          <w:delText>the end of my undergraduate study</w:delText>
        </w:r>
      </w:del>
      <w:ins w:id="210" w:author="root" w:date="2015-12-19T17:05:00Z">
        <w:r w:rsidR="00EE426D" w:rsidRPr="000F1A19">
          <w:rPr>
            <w:rFonts w:ascii="Times New Roman" w:hAnsi="Times New Roman" w:cs="Times New Roman"/>
            <w:sz w:val="24"/>
          </w:rPr>
          <w:t>As I approach the end of my undergraduate studies, I look</w:t>
        </w:r>
      </w:ins>
      <w:del w:id="211" w:author="root" w:date="2015-12-19T17:05:00Z">
        <w:r w:rsidR="00363490" w:rsidRPr="000F1A19" w:rsidDel="00EE426D">
          <w:rPr>
            <w:rFonts w:ascii="Times New Roman" w:hAnsi="Times New Roman" w:cs="Times New Roman"/>
            <w:sz w:val="24"/>
          </w:rPr>
          <w:delText xml:space="preserve"> and looking</w:delText>
        </w:r>
      </w:del>
      <w:r w:rsidR="00363490" w:rsidRPr="000F1A19">
        <w:rPr>
          <w:rFonts w:ascii="Times New Roman" w:hAnsi="Times New Roman" w:cs="Times New Roman"/>
          <w:sz w:val="24"/>
        </w:rPr>
        <w:t xml:space="preserve"> forward to </w:t>
      </w:r>
      <w:del w:id="212" w:author="root" w:date="2015-12-19T17:05:00Z">
        <w:r w:rsidR="00363490" w:rsidRPr="000F1A19" w:rsidDel="00EE426D">
          <w:rPr>
            <w:rFonts w:ascii="Times New Roman" w:hAnsi="Times New Roman" w:cs="Times New Roman"/>
            <w:sz w:val="24"/>
          </w:rPr>
          <w:delText>pursue the unceasing elevation of academic level of finance</w:delText>
        </w:r>
      </w:del>
      <w:ins w:id="213" w:author="root" w:date="2015-12-19T17:05:00Z">
        <w:r w:rsidR="00EE426D" w:rsidRPr="000F1A19">
          <w:rPr>
            <w:rFonts w:ascii="Times New Roman" w:hAnsi="Times New Roman" w:cs="Times New Roman"/>
            <w:sz w:val="24"/>
          </w:rPr>
          <w:t>pursuing higher degrees of education in finance</w:t>
        </w:r>
      </w:ins>
      <w:r w:rsidR="00363490" w:rsidRPr="000F1A19">
        <w:rPr>
          <w:rFonts w:ascii="Times New Roman" w:hAnsi="Times New Roman" w:cs="Times New Roman"/>
          <w:sz w:val="24"/>
        </w:rPr>
        <w:t xml:space="preserve">. After browsing the </w:t>
      </w:r>
      <w:r w:rsidR="00363490" w:rsidRPr="000F1A19">
        <w:rPr>
          <w:rFonts w:ascii="Times New Roman" w:hAnsi="Times New Roman" w:cs="Times New Roman"/>
          <w:sz w:val="24"/>
        </w:rPr>
        <w:lastRenderedPageBreak/>
        <w:t xml:space="preserve">website </w:t>
      </w:r>
      <w:ins w:id="214" w:author="root" w:date="2015-12-19T16:54:00Z">
        <w:r w:rsidR="0030636C" w:rsidRPr="000F1A19">
          <w:rPr>
            <w:rFonts w:ascii="Times New Roman" w:hAnsi="Times New Roman" w:cs="Times New Roman"/>
            <w:sz w:val="24"/>
          </w:rPr>
          <w:t>for</w:t>
        </w:r>
      </w:ins>
      <w:del w:id="215" w:author="root" w:date="2015-12-19T16:54:00Z">
        <w:r w:rsidR="00363490" w:rsidRPr="000F1A19" w:rsidDel="0030636C">
          <w:rPr>
            <w:rFonts w:ascii="Times New Roman" w:hAnsi="Times New Roman" w:cs="Times New Roman"/>
            <w:sz w:val="24"/>
          </w:rPr>
          <w:delText>of</w:delText>
        </w:r>
      </w:del>
      <w:r w:rsidR="00363490" w:rsidRPr="000F1A19">
        <w:rPr>
          <w:rFonts w:ascii="Times New Roman" w:hAnsi="Times New Roman" w:cs="Times New Roman"/>
          <w:sz w:val="24"/>
        </w:rPr>
        <w:t xml:space="preserve"> your progra</w:t>
      </w:r>
      <w:ins w:id="216" w:author="root" w:date="2015-12-19T16:54:00Z">
        <w:r w:rsidR="0030636C" w:rsidRPr="000F1A19">
          <w:rPr>
            <w:rFonts w:ascii="Times New Roman" w:hAnsi="Times New Roman" w:cs="Times New Roman"/>
            <w:sz w:val="24"/>
          </w:rPr>
          <w:t>m</w:t>
        </w:r>
      </w:ins>
      <w:del w:id="217" w:author="root" w:date="2015-12-19T16:54:00Z">
        <w:r w:rsidR="00363490" w:rsidRPr="000F1A19" w:rsidDel="0030636C">
          <w:rPr>
            <w:rFonts w:ascii="Times New Roman" w:hAnsi="Times New Roman" w:cs="Times New Roman"/>
            <w:sz w:val="24"/>
          </w:rPr>
          <w:delText>mme</w:delText>
        </w:r>
      </w:del>
      <w:r w:rsidR="00363490" w:rsidRPr="000F1A19">
        <w:rPr>
          <w:rFonts w:ascii="Times New Roman" w:hAnsi="Times New Roman" w:cs="Times New Roman"/>
          <w:sz w:val="24"/>
        </w:rPr>
        <w:t xml:space="preserve"> and be</w:t>
      </w:r>
      <w:ins w:id="218" w:author="root" w:date="2015-12-19T16:55:00Z">
        <w:r w:rsidR="0030636C" w:rsidRPr="000F1A19">
          <w:rPr>
            <w:rFonts w:ascii="Times New Roman" w:hAnsi="Times New Roman" w:cs="Times New Roman"/>
            <w:sz w:val="24"/>
          </w:rPr>
          <w:t>coming</w:t>
        </w:r>
      </w:ins>
      <w:del w:id="219" w:author="root" w:date="2015-12-19T16:55:00Z">
        <w:r w:rsidR="00363490" w:rsidRPr="000F1A19" w:rsidDel="0030636C">
          <w:rPr>
            <w:rFonts w:ascii="Times New Roman" w:hAnsi="Times New Roman" w:cs="Times New Roman"/>
            <w:sz w:val="24"/>
          </w:rPr>
          <w:delText>ing</w:delText>
        </w:r>
      </w:del>
      <w:r w:rsidR="00363490" w:rsidRPr="000F1A19">
        <w:rPr>
          <w:rFonts w:ascii="Times New Roman" w:hAnsi="Times New Roman" w:cs="Times New Roman"/>
          <w:sz w:val="24"/>
        </w:rPr>
        <w:t xml:space="preserve"> familiar with the curricul</w:t>
      </w:r>
      <w:ins w:id="220" w:author="root" w:date="2015-12-19T16:56:00Z">
        <w:r w:rsidR="0030636C" w:rsidRPr="000F1A19">
          <w:rPr>
            <w:rFonts w:ascii="Times New Roman" w:hAnsi="Times New Roman" w:cs="Times New Roman"/>
            <w:sz w:val="24"/>
          </w:rPr>
          <w:t>um</w:t>
        </w:r>
      </w:ins>
      <w:del w:id="221" w:author="root" w:date="2015-12-19T16:56:00Z">
        <w:r w:rsidR="00363490" w:rsidRPr="000F1A19" w:rsidDel="0030636C">
          <w:rPr>
            <w:rFonts w:ascii="Times New Roman" w:hAnsi="Times New Roman" w:cs="Times New Roman"/>
            <w:sz w:val="24"/>
          </w:rPr>
          <w:delText>ar</w:delText>
        </w:r>
      </w:del>
      <w:r w:rsidR="00363490" w:rsidRPr="000F1A19">
        <w:rPr>
          <w:rFonts w:ascii="Times New Roman" w:hAnsi="Times New Roman" w:cs="Times New Roman"/>
          <w:sz w:val="24"/>
        </w:rPr>
        <w:t xml:space="preserve"> and syllabus, I </w:t>
      </w:r>
      <w:del w:id="222" w:author="root" w:date="2015-12-19T17:10:00Z">
        <w:r w:rsidR="00363490" w:rsidRPr="000F1A19" w:rsidDel="00A56458">
          <w:rPr>
            <w:rFonts w:ascii="Times New Roman" w:hAnsi="Times New Roman" w:cs="Times New Roman"/>
            <w:sz w:val="24"/>
          </w:rPr>
          <w:delText xml:space="preserve">made my resolution to pursue a higher education in </w:delText>
        </w:r>
      </w:del>
      <w:ins w:id="223" w:author="root" w:date="2015-12-19T17:10:00Z">
        <w:r w:rsidR="00A56458" w:rsidRPr="000F1A19">
          <w:rPr>
            <w:rFonts w:ascii="Times New Roman" w:hAnsi="Times New Roman" w:cs="Times New Roman"/>
            <w:sz w:val="24"/>
          </w:rPr>
          <w:t xml:space="preserve">believe the program at </w:t>
        </w:r>
      </w:ins>
      <w:r w:rsidR="00363490" w:rsidRPr="000F1A19">
        <w:rPr>
          <w:rFonts w:ascii="Times New Roman" w:hAnsi="Times New Roman" w:cs="Times New Roman"/>
          <w:sz w:val="24"/>
        </w:rPr>
        <w:t>your distinguished university</w:t>
      </w:r>
      <w:ins w:id="224" w:author="root" w:date="2015-12-19T17:10:00Z">
        <w:r w:rsidR="00A40754" w:rsidRPr="000F1A19">
          <w:rPr>
            <w:rFonts w:ascii="Times New Roman" w:hAnsi="Times New Roman" w:cs="Times New Roman"/>
            <w:sz w:val="24"/>
          </w:rPr>
          <w:t xml:space="preserve"> would best allow </w:t>
        </w:r>
        <w:r w:rsidR="00A56458" w:rsidRPr="000F1A19">
          <w:rPr>
            <w:rFonts w:ascii="Times New Roman" w:hAnsi="Times New Roman" w:cs="Times New Roman"/>
            <w:sz w:val="24"/>
          </w:rPr>
          <w:t xml:space="preserve">me </w:t>
        </w:r>
      </w:ins>
      <w:ins w:id="225" w:author="root" w:date="2015-12-19T17:24:00Z">
        <w:r w:rsidR="00A40754" w:rsidRPr="000F1A19">
          <w:rPr>
            <w:rFonts w:ascii="Times New Roman" w:hAnsi="Times New Roman" w:cs="Times New Roman"/>
            <w:sz w:val="24"/>
          </w:rPr>
          <w:t xml:space="preserve">to </w:t>
        </w:r>
      </w:ins>
      <w:ins w:id="226" w:author="root" w:date="2015-12-19T17:10:00Z">
        <w:r w:rsidR="00A56458" w:rsidRPr="000F1A19">
          <w:rPr>
            <w:rFonts w:ascii="Times New Roman" w:hAnsi="Times New Roman" w:cs="Times New Roman"/>
            <w:sz w:val="24"/>
          </w:rPr>
          <w:t>achieve my goals</w:t>
        </w:r>
      </w:ins>
      <w:r w:rsidR="00363490" w:rsidRPr="000F1A19">
        <w:rPr>
          <w:rFonts w:ascii="Times New Roman" w:hAnsi="Times New Roman" w:cs="Times New Roman"/>
          <w:sz w:val="24"/>
        </w:rPr>
        <w:t>. The program</w:t>
      </w:r>
      <w:del w:id="227" w:author="root" w:date="2015-12-19T16:56:00Z">
        <w:r w:rsidR="00363490" w:rsidRPr="000F1A19" w:rsidDel="0030636C">
          <w:rPr>
            <w:rFonts w:ascii="Times New Roman" w:hAnsi="Times New Roman" w:cs="Times New Roman"/>
            <w:sz w:val="24"/>
          </w:rPr>
          <w:delText>me</w:delText>
        </w:r>
      </w:del>
      <w:r w:rsidR="00363490" w:rsidRPr="000F1A19">
        <w:rPr>
          <w:rFonts w:ascii="Times New Roman" w:hAnsi="Times New Roman" w:cs="Times New Roman"/>
          <w:sz w:val="24"/>
        </w:rPr>
        <w:t xml:space="preserve"> will not only bestow </w:t>
      </w:r>
      <w:del w:id="228" w:author="root" w:date="2015-12-19T17:15:00Z">
        <w:r w:rsidR="00363490" w:rsidRPr="000F1A19" w:rsidDel="00A56458">
          <w:rPr>
            <w:rFonts w:ascii="Times New Roman" w:hAnsi="Times New Roman" w:cs="Times New Roman"/>
            <w:sz w:val="24"/>
          </w:rPr>
          <w:delText xml:space="preserve">me with </w:delText>
        </w:r>
      </w:del>
      <w:r w:rsidR="00363490" w:rsidRPr="000F1A19">
        <w:rPr>
          <w:rFonts w:ascii="Times New Roman" w:hAnsi="Times New Roman" w:cs="Times New Roman"/>
          <w:sz w:val="24"/>
        </w:rPr>
        <w:t>cutting-edge financial concepts and theories</w:t>
      </w:r>
      <w:ins w:id="229" w:author="root" w:date="2015-12-19T17:15:00Z">
        <w:r w:rsidR="00A56458" w:rsidRPr="000F1A19">
          <w:rPr>
            <w:rFonts w:ascii="Times New Roman" w:hAnsi="Times New Roman" w:cs="Times New Roman"/>
            <w:sz w:val="24"/>
          </w:rPr>
          <w:t xml:space="preserve"> upon me</w:t>
        </w:r>
      </w:ins>
      <w:r w:rsidR="00363490" w:rsidRPr="000F1A19">
        <w:rPr>
          <w:rFonts w:ascii="Times New Roman" w:hAnsi="Times New Roman" w:cs="Times New Roman"/>
          <w:sz w:val="24"/>
        </w:rPr>
        <w:t>, but also broaden</w:t>
      </w:r>
      <w:del w:id="230" w:author="root" w:date="2015-12-19T17:08:00Z">
        <w:r w:rsidR="00363490" w:rsidRPr="000F1A19" w:rsidDel="00EE426D">
          <w:rPr>
            <w:rFonts w:ascii="Times New Roman" w:hAnsi="Times New Roman" w:cs="Times New Roman"/>
            <w:sz w:val="24"/>
          </w:rPr>
          <w:delText>s</w:delText>
        </w:r>
      </w:del>
      <w:r w:rsidR="00363490" w:rsidRPr="000F1A19">
        <w:rPr>
          <w:rFonts w:ascii="Times New Roman" w:hAnsi="Times New Roman" w:cs="Times New Roman"/>
          <w:sz w:val="24"/>
        </w:rPr>
        <w:t xml:space="preserve"> </w:t>
      </w:r>
      <w:del w:id="231" w:author="root" w:date="2015-12-19T17:15:00Z">
        <w:r w:rsidR="00363490" w:rsidRPr="000F1A19" w:rsidDel="00A56458">
          <w:rPr>
            <w:rFonts w:ascii="Times New Roman" w:hAnsi="Times New Roman" w:cs="Times New Roman"/>
            <w:sz w:val="24"/>
          </w:rPr>
          <w:delText>my in-depth insights</w:delText>
        </w:r>
      </w:del>
      <w:ins w:id="232" w:author="root" w:date="2015-12-19T17:15:00Z">
        <w:r w:rsidR="00A56458" w:rsidRPr="000F1A19">
          <w:rPr>
            <w:rFonts w:ascii="Times New Roman" w:hAnsi="Times New Roman" w:cs="Times New Roman"/>
            <w:sz w:val="24"/>
          </w:rPr>
          <w:t>my horizons</w:t>
        </w:r>
      </w:ins>
      <w:r w:rsidR="00363490" w:rsidRPr="000F1A19">
        <w:rPr>
          <w:rFonts w:ascii="Times New Roman" w:hAnsi="Times New Roman" w:cs="Times New Roman"/>
          <w:sz w:val="24"/>
        </w:rPr>
        <w:t xml:space="preserve"> in the field of </w:t>
      </w:r>
      <w:ins w:id="233" w:author="root" w:date="2015-12-19T16:58:00Z">
        <w:r w:rsidR="00EE426D" w:rsidRPr="000F1A19">
          <w:rPr>
            <w:rFonts w:ascii="Times New Roman" w:hAnsi="Times New Roman" w:cs="Times New Roman"/>
            <w:sz w:val="24"/>
          </w:rPr>
          <w:t>finance</w:t>
        </w:r>
      </w:ins>
      <w:del w:id="234" w:author="root" w:date="2015-12-19T16:58:00Z">
        <w:r w:rsidR="00363490" w:rsidRPr="000F1A19" w:rsidDel="00EE426D">
          <w:rPr>
            <w:rFonts w:ascii="Times New Roman" w:hAnsi="Times New Roman" w:cs="Times New Roman"/>
            <w:sz w:val="24"/>
          </w:rPr>
          <w:delText>financial</w:delText>
        </w:r>
      </w:del>
      <w:r w:rsidR="00363490" w:rsidRPr="000F1A19">
        <w:rPr>
          <w:rFonts w:ascii="Times New Roman" w:hAnsi="Times New Roman" w:cs="Times New Roman"/>
          <w:sz w:val="24"/>
        </w:rPr>
        <w:t>. I believe that your business analysis program</w:t>
      </w:r>
      <w:del w:id="235" w:author="root" w:date="2015-12-19T16:56:00Z">
        <w:r w:rsidR="00363490" w:rsidRPr="000F1A19" w:rsidDel="0030636C">
          <w:rPr>
            <w:rFonts w:ascii="Times New Roman" w:hAnsi="Times New Roman" w:cs="Times New Roman"/>
            <w:sz w:val="24"/>
          </w:rPr>
          <w:delText>me</w:delText>
        </w:r>
      </w:del>
      <w:r w:rsidR="00363490" w:rsidRPr="000F1A19">
        <w:rPr>
          <w:rFonts w:ascii="Times New Roman" w:hAnsi="Times New Roman" w:cs="Times New Roman"/>
          <w:sz w:val="24"/>
        </w:rPr>
        <w:t xml:space="preserve"> will be a stepping</w:t>
      </w:r>
      <w:ins w:id="236" w:author="root" w:date="2015-12-19T19:21:00Z">
        <w:r w:rsidR="0009507C">
          <w:rPr>
            <w:rFonts w:ascii="Times New Roman" w:hAnsi="Times New Roman" w:cs="Times New Roman"/>
            <w:sz w:val="24"/>
          </w:rPr>
          <w:t xml:space="preserve"> </w:t>
        </w:r>
      </w:ins>
      <w:del w:id="237" w:author="root" w:date="2015-12-19T19:21:00Z">
        <w:r w:rsidR="00363490" w:rsidRPr="000F1A19" w:rsidDel="0009507C">
          <w:rPr>
            <w:rFonts w:ascii="Times New Roman" w:hAnsi="Times New Roman" w:cs="Times New Roman"/>
            <w:sz w:val="24"/>
          </w:rPr>
          <w:delText xml:space="preserve"> –</w:delText>
        </w:r>
      </w:del>
      <w:r w:rsidR="00363490" w:rsidRPr="000F1A19">
        <w:rPr>
          <w:rFonts w:ascii="Times New Roman" w:hAnsi="Times New Roman" w:cs="Times New Roman"/>
          <w:sz w:val="24"/>
        </w:rPr>
        <w:t>stone for my career aspiration and a key for my longstanding dream.</w:t>
      </w:r>
    </w:p>
    <w:p w:rsidR="00C068CD" w:rsidRDefault="00C068CD">
      <w:pPr>
        <w:spacing w:after="0" w:line="240" w:lineRule="auto"/>
        <w:rPr>
          <w:rFonts w:ascii="Times New Roman" w:hAnsi="Times New Roman" w:cs="Times New Roman"/>
          <w:sz w:val="24"/>
        </w:rPr>
        <w:pPrChange w:id="238" w:author="root" w:date="2015-12-19T18:21:00Z">
          <w:pPr>
            <w:spacing w:line="360" w:lineRule="auto"/>
          </w:pPr>
        </w:pPrChange>
      </w:pPr>
    </w:p>
    <w:p w:rsidR="00C068CD" w:rsidRDefault="00C068CD">
      <w:pPr>
        <w:spacing w:after="0" w:line="240" w:lineRule="auto"/>
        <w:rPr>
          <w:rFonts w:ascii="Times New Roman" w:hAnsi="Times New Roman" w:cs="Times New Roman"/>
          <w:sz w:val="24"/>
        </w:rPr>
        <w:pPrChange w:id="239" w:author="root" w:date="2015-12-19T18:21:00Z">
          <w:pPr>
            <w:spacing w:line="360" w:lineRule="auto"/>
          </w:pPr>
        </w:pPrChange>
      </w:pPr>
    </w:p>
    <w:p w:rsidR="00C068CD" w:rsidRDefault="00C068CD">
      <w:pPr>
        <w:spacing w:after="0" w:line="240" w:lineRule="auto"/>
        <w:rPr>
          <w:rFonts w:ascii="Times New Roman" w:hAnsi="Times New Roman" w:cs="Times New Roman"/>
          <w:sz w:val="24"/>
        </w:rPr>
        <w:pPrChange w:id="240" w:author="root" w:date="2015-12-19T18:21:00Z">
          <w:pPr>
            <w:spacing w:line="360" w:lineRule="auto"/>
          </w:pPr>
        </w:pPrChange>
      </w:pPr>
    </w:p>
    <w:p w:rsidR="00C068CD" w:rsidRDefault="00C068CD">
      <w:pPr>
        <w:spacing w:after="0" w:line="240" w:lineRule="auto"/>
        <w:rPr>
          <w:rFonts w:ascii="Times New Roman" w:hAnsi="Times New Roman" w:cs="Times New Roman"/>
          <w:sz w:val="24"/>
        </w:rPr>
        <w:pPrChange w:id="241" w:author="root" w:date="2015-12-19T18:21:00Z">
          <w:pPr>
            <w:spacing w:line="360" w:lineRule="auto"/>
          </w:pPr>
        </w:pPrChange>
      </w:pPr>
    </w:p>
    <w:sectPr w:rsidR="00C06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ot">
    <w15:presenceInfo w15:providerId="None" w15:userId="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embedSystemFonts/>
  <w:proofState w:spelling="clean" w:grammar="clean"/>
  <w:trackRevision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35F11"/>
    <w:rsid w:val="00036AE7"/>
    <w:rsid w:val="0009507C"/>
    <w:rsid w:val="000E6817"/>
    <w:rsid w:val="000F1A19"/>
    <w:rsid w:val="000F443D"/>
    <w:rsid w:val="00182C4E"/>
    <w:rsid w:val="00227E99"/>
    <w:rsid w:val="00256B83"/>
    <w:rsid w:val="002B50B4"/>
    <w:rsid w:val="002C40CB"/>
    <w:rsid w:val="002C6709"/>
    <w:rsid w:val="002E16A1"/>
    <w:rsid w:val="002E723E"/>
    <w:rsid w:val="00300231"/>
    <w:rsid w:val="0030636C"/>
    <w:rsid w:val="003448D4"/>
    <w:rsid w:val="003505E4"/>
    <w:rsid w:val="00363490"/>
    <w:rsid w:val="00376E9B"/>
    <w:rsid w:val="00391029"/>
    <w:rsid w:val="003E5F84"/>
    <w:rsid w:val="004113C1"/>
    <w:rsid w:val="00431A64"/>
    <w:rsid w:val="00494322"/>
    <w:rsid w:val="004A1341"/>
    <w:rsid w:val="004B68E7"/>
    <w:rsid w:val="005E1FBC"/>
    <w:rsid w:val="0061224C"/>
    <w:rsid w:val="006532F1"/>
    <w:rsid w:val="006B3E1D"/>
    <w:rsid w:val="007211F8"/>
    <w:rsid w:val="007321AA"/>
    <w:rsid w:val="00776450"/>
    <w:rsid w:val="00782011"/>
    <w:rsid w:val="00792B5B"/>
    <w:rsid w:val="007B43CC"/>
    <w:rsid w:val="007C5B2C"/>
    <w:rsid w:val="008046A7"/>
    <w:rsid w:val="00842390"/>
    <w:rsid w:val="00845EDD"/>
    <w:rsid w:val="00896393"/>
    <w:rsid w:val="008C7472"/>
    <w:rsid w:val="009350A0"/>
    <w:rsid w:val="0098436C"/>
    <w:rsid w:val="009B1A1C"/>
    <w:rsid w:val="00A40754"/>
    <w:rsid w:val="00A40A0A"/>
    <w:rsid w:val="00A56458"/>
    <w:rsid w:val="00AB615E"/>
    <w:rsid w:val="00AE2A7F"/>
    <w:rsid w:val="00AF59BF"/>
    <w:rsid w:val="00AF59CB"/>
    <w:rsid w:val="00B225C9"/>
    <w:rsid w:val="00B546A2"/>
    <w:rsid w:val="00B8336E"/>
    <w:rsid w:val="00BB6FF1"/>
    <w:rsid w:val="00BE7964"/>
    <w:rsid w:val="00C068CD"/>
    <w:rsid w:val="00C51D8D"/>
    <w:rsid w:val="00D11436"/>
    <w:rsid w:val="00D462A9"/>
    <w:rsid w:val="00D72095"/>
    <w:rsid w:val="00EE426D"/>
    <w:rsid w:val="00F03A31"/>
    <w:rsid w:val="00F75AD1"/>
    <w:rsid w:val="00FA218A"/>
    <w:rsid w:val="05EE1047"/>
    <w:rsid w:val="05FB0B46"/>
    <w:rsid w:val="06565574"/>
    <w:rsid w:val="11EB6DF4"/>
    <w:rsid w:val="142F15AD"/>
    <w:rsid w:val="17D8582B"/>
    <w:rsid w:val="3F246E28"/>
    <w:rsid w:val="4A3F2F5D"/>
    <w:rsid w:val="5C4A6A68"/>
    <w:rsid w:val="5FD76F4D"/>
    <w:rsid w:val="6F0547B1"/>
    <w:rsid w:val="75435F11"/>
    <w:rsid w:val="7594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99C6E5-90B5-4F2C-8E27-3E35BA03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BalloonText">
    <w:name w:val="Balloon Text"/>
    <w:basedOn w:val="Normal"/>
    <w:link w:val="BalloonTextChar"/>
    <w:rsid w:val="002E1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E16A1"/>
    <w:rPr>
      <w:rFonts w:ascii="Segoe UI" w:eastAsiaTheme="minorEastAsia"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ziqin</dc:creator>
  <cp:lastModifiedBy>root</cp:lastModifiedBy>
  <cp:revision>61</cp:revision>
  <dcterms:created xsi:type="dcterms:W3CDTF">2015-12-18T15:56:00Z</dcterms:created>
  <dcterms:modified xsi:type="dcterms:W3CDTF">2015-12-21T14:41:00Z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