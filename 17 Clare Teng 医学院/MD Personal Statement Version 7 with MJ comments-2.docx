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24FC4" w14:textId="605144AC" w:rsidR="00062550" w:rsidRDefault="00425AB8" w:rsidP="005A7F9E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10:00 pm.</w:t>
      </w:r>
      <w:r w:rsidR="007166F8" w:rsidRPr="007166F8">
        <w:rPr>
          <w:rFonts w:ascii="Times New Roman" w:hAnsi="Times New Roman" w:cs="Times New Roman"/>
          <w:color w:val="000000"/>
        </w:rPr>
        <w:t xml:space="preserve"> “Beep beep!” my alarm went off. I </w:t>
      </w:r>
      <w:r w:rsidR="000344A9">
        <w:rPr>
          <w:rFonts w:ascii="Times New Roman" w:hAnsi="Times New Roman" w:cs="Times New Roman"/>
          <w:color w:val="000000"/>
        </w:rPr>
        <w:t>dragged my</w:t>
      </w:r>
      <w:r w:rsidR="007166F8" w:rsidRPr="007166F8">
        <w:rPr>
          <w:rFonts w:ascii="Times New Roman" w:hAnsi="Times New Roman" w:cs="Times New Roman"/>
          <w:color w:val="000000"/>
        </w:rPr>
        <w:t xml:space="preserve"> </w:t>
      </w:r>
      <w:r w:rsidR="000344A9">
        <w:rPr>
          <w:rFonts w:ascii="Times New Roman" w:hAnsi="Times New Roman" w:cs="Times New Roman"/>
          <w:color w:val="000000"/>
        </w:rPr>
        <w:t>heavy</w:t>
      </w:r>
      <w:r w:rsidR="007166F8" w:rsidRPr="007166F8">
        <w:rPr>
          <w:rFonts w:ascii="Times New Roman" w:hAnsi="Times New Roman" w:cs="Times New Roman"/>
          <w:color w:val="000000"/>
        </w:rPr>
        <w:t xml:space="preserve"> legs</w:t>
      </w:r>
      <w:r w:rsidR="001D137A">
        <w:rPr>
          <w:rFonts w:ascii="Times New Roman" w:hAnsi="Times New Roman" w:cs="Times New Roman"/>
          <w:color w:val="000000"/>
        </w:rPr>
        <w:t xml:space="preserve"> out of</w:t>
      </w:r>
      <w:r w:rsidR="000344A9">
        <w:rPr>
          <w:rFonts w:ascii="Times New Roman" w:hAnsi="Times New Roman" w:cs="Times New Roman"/>
          <w:color w:val="000000"/>
        </w:rPr>
        <w:t xml:space="preserve"> bed</w:t>
      </w:r>
      <w:r w:rsidR="007166F8" w:rsidRPr="007166F8">
        <w:rPr>
          <w:rFonts w:ascii="Times New Roman" w:hAnsi="Times New Roman" w:cs="Times New Roman"/>
          <w:color w:val="000000"/>
        </w:rPr>
        <w:t>, tossed my pajamas in the laundry bag</w:t>
      </w:r>
      <w:r w:rsidR="001D137A">
        <w:rPr>
          <w:rFonts w:ascii="Times New Roman" w:hAnsi="Times New Roman" w:cs="Times New Roman"/>
          <w:color w:val="000000"/>
        </w:rPr>
        <w:t>,</w:t>
      </w:r>
      <w:r w:rsidR="007166F8" w:rsidRPr="007166F8">
        <w:rPr>
          <w:rFonts w:ascii="Times New Roman" w:hAnsi="Times New Roman" w:cs="Times New Roman"/>
          <w:color w:val="000000"/>
        </w:rPr>
        <w:t xml:space="preserve"> and jumped into my</w:t>
      </w:r>
      <w:r w:rsidR="008A531A">
        <w:rPr>
          <w:rFonts w:ascii="Times New Roman" w:hAnsi="Times New Roman" w:cs="Times New Roman"/>
          <w:color w:val="000000"/>
        </w:rPr>
        <w:t xml:space="preserve"> </w:t>
      </w:r>
      <w:r w:rsidR="00817D37">
        <w:rPr>
          <w:rFonts w:ascii="Times New Roman" w:hAnsi="Times New Roman" w:cs="Times New Roman"/>
          <w:color w:val="000000"/>
        </w:rPr>
        <w:t xml:space="preserve">tactical </w:t>
      </w:r>
      <w:r w:rsidR="007166F8" w:rsidRPr="007166F8">
        <w:rPr>
          <w:rFonts w:ascii="Times New Roman" w:hAnsi="Times New Roman" w:cs="Times New Roman"/>
          <w:color w:val="000000"/>
        </w:rPr>
        <w:t>EMT pants. Dreading the overnight shift ahead of me</w:t>
      </w:r>
      <w:r w:rsidR="00D221F9">
        <w:rPr>
          <w:rFonts w:ascii="Times New Roman" w:hAnsi="Times New Roman" w:cs="Times New Roman"/>
          <w:color w:val="000000"/>
        </w:rPr>
        <w:t>,</w:t>
      </w:r>
      <w:r w:rsidR="00E619F8" w:rsidRPr="00E619F8">
        <w:rPr>
          <w:rFonts w:ascii="Times New Roman" w:hAnsi="Times New Roman" w:cs="Times New Roman"/>
          <w:color w:val="000000"/>
        </w:rPr>
        <w:t xml:space="preserve"> </w:t>
      </w:r>
      <w:r w:rsidR="00DA3BE0">
        <w:rPr>
          <w:rFonts w:ascii="Times New Roman" w:hAnsi="Times New Roman" w:cs="Times New Roman"/>
          <w:color w:val="000000"/>
        </w:rPr>
        <w:t xml:space="preserve">I gave </w:t>
      </w:r>
      <w:r w:rsidR="000344A9">
        <w:rPr>
          <w:rFonts w:ascii="Times New Roman" w:hAnsi="Times New Roman" w:cs="Times New Roman"/>
          <w:color w:val="000000"/>
        </w:rPr>
        <w:t xml:space="preserve">my </w:t>
      </w:r>
      <w:r w:rsidR="00142927">
        <w:rPr>
          <w:rFonts w:ascii="Times New Roman" w:hAnsi="Times New Roman" w:cs="Times New Roman"/>
          <w:color w:val="000000"/>
        </w:rPr>
        <w:t xml:space="preserve">warm </w:t>
      </w:r>
      <w:r w:rsidR="000344A9">
        <w:rPr>
          <w:rFonts w:ascii="Times New Roman" w:hAnsi="Times New Roman" w:cs="Times New Roman"/>
          <w:color w:val="000000"/>
        </w:rPr>
        <w:t xml:space="preserve">cozy </w:t>
      </w:r>
      <w:r w:rsidR="00DA3BE0">
        <w:rPr>
          <w:rFonts w:ascii="Times New Roman" w:hAnsi="Times New Roman" w:cs="Times New Roman"/>
          <w:color w:val="000000"/>
        </w:rPr>
        <w:t xml:space="preserve">nest a reluctant final glance before heading </w:t>
      </w:r>
      <w:r w:rsidR="005C1C43">
        <w:rPr>
          <w:rFonts w:ascii="Times New Roman" w:hAnsi="Times New Roman" w:cs="Times New Roman"/>
          <w:color w:val="000000"/>
        </w:rPr>
        <w:t xml:space="preserve">out </w:t>
      </w:r>
      <w:r w:rsidR="00E447C3">
        <w:rPr>
          <w:rFonts w:ascii="Times New Roman" w:hAnsi="Times New Roman" w:cs="Times New Roman"/>
          <w:color w:val="000000"/>
        </w:rPr>
        <w:t>into the</w:t>
      </w:r>
      <w:r w:rsidR="005C1C43">
        <w:rPr>
          <w:rFonts w:ascii="Times New Roman" w:hAnsi="Times New Roman" w:cs="Times New Roman"/>
          <w:color w:val="000000"/>
        </w:rPr>
        <w:t xml:space="preserve"> dark</w:t>
      </w:r>
      <w:r w:rsidR="00E619F8">
        <w:rPr>
          <w:rFonts w:ascii="Times New Roman" w:hAnsi="Times New Roman" w:cs="Times New Roman"/>
          <w:color w:val="000000"/>
        </w:rPr>
        <w:t xml:space="preserve">. </w:t>
      </w:r>
      <w:r w:rsidR="00265318">
        <w:rPr>
          <w:rFonts w:ascii="Times New Roman" w:hAnsi="Times New Roman" w:cs="Times New Roman"/>
          <w:color w:val="000000"/>
        </w:rPr>
        <w:t>Nevertheless</w:t>
      </w:r>
      <w:r w:rsidR="007166F8" w:rsidRPr="007166F8">
        <w:rPr>
          <w:rFonts w:ascii="Times New Roman" w:hAnsi="Times New Roman" w:cs="Times New Roman"/>
          <w:color w:val="000000"/>
        </w:rPr>
        <w:t>, I</w:t>
      </w:r>
      <w:r w:rsidR="0035695A">
        <w:rPr>
          <w:rFonts w:ascii="Times New Roman" w:hAnsi="Times New Roman" w:cs="Times New Roman"/>
          <w:color w:val="000000"/>
        </w:rPr>
        <w:t xml:space="preserve"> ha</w:t>
      </w:r>
      <w:r w:rsidR="007166F8" w:rsidRPr="007166F8">
        <w:rPr>
          <w:rFonts w:ascii="Times New Roman" w:hAnsi="Times New Roman" w:cs="Times New Roman"/>
          <w:color w:val="000000"/>
        </w:rPr>
        <w:t xml:space="preserve">ve </w:t>
      </w:r>
      <w:r w:rsidR="00DA3BE0">
        <w:rPr>
          <w:rFonts w:ascii="Times New Roman" w:hAnsi="Times New Roman" w:cs="Times New Roman"/>
          <w:color w:val="000000"/>
        </w:rPr>
        <w:t>come</w:t>
      </w:r>
      <w:r w:rsidR="00DA3BE0" w:rsidRPr="007166F8">
        <w:rPr>
          <w:rFonts w:ascii="Times New Roman" w:hAnsi="Times New Roman" w:cs="Times New Roman"/>
          <w:color w:val="000000"/>
        </w:rPr>
        <w:t xml:space="preserve"> </w:t>
      </w:r>
      <w:r w:rsidR="007166F8" w:rsidRPr="007166F8">
        <w:rPr>
          <w:rFonts w:ascii="Times New Roman" w:hAnsi="Times New Roman" w:cs="Times New Roman"/>
          <w:color w:val="000000"/>
        </w:rPr>
        <w:t>to prefer night shifts</w:t>
      </w:r>
      <w:r w:rsidR="00E619F8">
        <w:rPr>
          <w:rFonts w:ascii="Times New Roman" w:hAnsi="Times New Roman" w:cs="Times New Roman"/>
          <w:color w:val="000000"/>
        </w:rPr>
        <w:t xml:space="preserve"> </w:t>
      </w:r>
      <w:r w:rsidR="00265318">
        <w:rPr>
          <w:rFonts w:ascii="Times New Roman" w:hAnsi="Times New Roman" w:cs="Times New Roman"/>
          <w:color w:val="000000"/>
        </w:rPr>
        <w:t>over time</w:t>
      </w:r>
      <w:r w:rsidR="001D137A">
        <w:rPr>
          <w:rFonts w:ascii="Times New Roman" w:hAnsi="Times New Roman" w:cs="Times New Roman"/>
          <w:color w:val="000000"/>
        </w:rPr>
        <w:t xml:space="preserve"> </w:t>
      </w:r>
      <w:r w:rsidR="00E619F8">
        <w:rPr>
          <w:rFonts w:ascii="Times New Roman" w:hAnsi="Times New Roman" w:cs="Times New Roman"/>
          <w:color w:val="000000"/>
        </w:rPr>
        <w:t>- t</w:t>
      </w:r>
      <w:r w:rsidR="007166F8" w:rsidRPr="007166F8">
        <w:rPr>
          <w:rFonts w:ascii="Times New Roman" w:hAnsi="Times New Roman" w:cs="Times New Roman"/>
          <w:color w:val="000000"/>
        </w:rPr>
        <w:t xml:space="preserve">hey </w:t>
      </w:r>
      <w:r w:rsidR="00E67B1E">
        <w:rPr>
          <w:rFonts w:ascii="Times New Roman" w:hAnsi="Times New Roman" w:cs="Times New Roman"/>
          <w:color w:val="000000"/>
        </w:rPr>
        <w:t>allow</w:t>
      </w:r>
      <w:r w:rsidR="007166F8" w:rsidRPr="007166F8">
        <w:rPr>
          <w:rFonts w:ascii="Times New Roman" w:hAnsi="Times New Roman" w:cs="Times New Roman"/>
          <w:color w:val="000000"/>
        </w:rPr>
        <w:t xml:space="preserve"> me to build s</w:t>
      </w:r>
      <w:r w:rsidR="001D137A">
        <w:rPr>
          <w:rFonts w:ascii="Times New Roman" w:hAnsi="Times New Roman" w:cs="Times New Roman"/>
          <w:color w:val="000000"/>
        </w:rPr>
        <w:t>tronger bonds with my coworkers</w:t>
      </w:r>
      <w:r w:rsidR="003C049A">
        <w:rPr>
          <w:rFonts w:ascii="Times New Roman" w:hAnsi="Times New Roman" w:cs="Times New Roman"/>
          <w:color w:val="000000"/>
        </w:rPr>
        <w:t>,</w:t>
      </w:r>
      <w:r w:rsidR="007166F8" w:rsidRPr="007166F8">
        <w:rPr>
          <w:rFonts w:ascii="Times New Roman" w:hAnsi="Times New Roman" w:cs="Times New Roman"/>
          <w:color w:val="000000"/>
        </w:rPr>
        <w:t xml:space="preserve"> </w:t>
      </w:r>
      <w:r w:rsidR="0035695A">
        <w:rPr>
          <w:rFonts w:ascii="Times New Roman" w:hAnsi="Times New Roman" w:cs="Times New Roman"/>
          <w:color w:val="000000"/>
        </w:rPr>
        <w:t xml:space="preserve">with </w:t>
      </w:r>
      <w:r w:rsidR="007166F8" w:rsidRPr="007166F8">
        <w:rPr>
          <w:rFonts w:ascii="Times New Roman" w:hAnsi="Times New Roman" w:cs="Times New Roman"/>
          <w:color w:val="000000"/>
        </w:rPr>
        <w:t>who</w:t>
      </w:r>
      <w:r w:rsidR="00E619F8">
        <w:rPr>
          <w:rFonts w:ascii="Times New Roman" w:hAnsi="Times New Roman" w:cs="Times New Roman"/>
          <w:color w:val="000000"/>
        </w:rPr>
        <w:t>m</w:t>
      </w:r>
      <w:r w:rsidR="007166F8" w:rsidRPr="007166F8">
        <w:rPr>
          <w:rFonts w:ascii="Times New Roman" w:hAnsi="Times New Roman" w:cs="Times New Roman"/>
          <w:color w:val="000000"/>
        </w:rPr>
        <w:t xml:space="preserve"> I share </w:t>
      </w:r>
      <w:r w:rsidR="00B56180">
        <w:rPr>
          <w:rFonts w:ascii="Times New Roman" w:hAnsi="Times New Roman" w:cs="Times New Roman"/>
          <w:color w:val="000000"/>
        </w:rPr>
        <w:t xml:space="preserve">a </w:t>
      </w:r>
      <w:r w:rsidR="00E40B72">
        <w:rPr>
          <w:rFonts w:ascii="Times New Roman" w:hAnsi="Times New Roman" w:cs="Times New Roman"/>
          <w:color w:val="000000"/>
        </w:rPr>
        <w:t xml:space="preserve">3am </w:t>
      </w:r>
      <w:r w:rsidR="007166F8" w:rsidRPr="007166F8">
        <w:rPr>
          <w:rFonts w:ascii="Times New Roman" w:hAnsi="Times New Roman" w:cs="Times New Roman"/>
          <w:color w:val="000000"/>
        </w:rPr>
        <w:t xml:space="preserve">coffee </w:t>
      </w:r>
      <w:r w:rsidR="00B56180">
        <w:rPr>
          <w:rFonts w:ascii="Times New Roman" w:hAnsi="Times New Roman" w:cs="Times New Roman"/>
          <w:color w:val="000000"/>
        </w:rPr>
        <w:t xml:space="preserve">loaded with sugar. </w:t>
      </w:r>
    </w:p>
    <w:p w14:paraId="3D2D6DBE" w14:textId="5E6DDAEF" w:rsidR="00262493" w:rsidRDefault="00C84E85" w:rsidP="00A877AC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</w:t>
      </w:r>
      <w:r w:rsidR="007166F8" w:rsidRPr="007166F8">
        <w:rPr>
          <w:rFonts w:ascii="Times New Roman" w:hAnsi="Times New Roman" w:cs="Times New Roman"/>
          <w:color w:val="000000"/>
        </w:rPr>
        <w:t>hare</w:t>
      </w:r>
      <w:r w:rsidR="002829E0">
        <w:rPr>
          <w:rFonts w:ascii="Times New Roman" w:hAnsi="Times New Roman" w:cs="Times New Roman"/>
          <w:color w:val="000000"/>
        </w:rPr>
        <w:t>d h</w:t>
      </w:r>
      <w:r w:rsidR="007166F8" w:rsidRPr="007166F8">
        <w:rPr>
          <w:rFonts w:ascii="Times New Roman" w:hAnsi="Times New Roman" w:cs="Times New Roman"/>
          <w:color w:val="000000"/>
        </w:rPr>
        <w:t xml:space="preserve">ardships bring people together. </w:t>
      </w:r>
      <w:r>
        <w:rPr>
          <w:rFonts w:ascii="Times New Roman" w:hAnsi="Times New Roman" w:cs="Times New Roman"/>
          <w:color w:val="000000"/>
        </w:rPr>
        <w:t xml:space="preserve">I learned this </w:t>
      </w:r>
      <w:r w:rsidR="007166F8" w:rsidRPr="007166F8">
        <w:rPr>
          <w:rFonts w:ascii="Times New Roman" w:hAnsi="Times New Roman" w:cs="Times New Roman"/>
          <w:color w:val="000000"/>
        </w:rPr>
        <w:t>when I met</w:t>
      </w:r>
      <w:r w:rsidR="000304DE">
        <w:rPr>
          <w:rFonts w:ascii="Times New Roman" w:hAnsi="Times New Roman" w:cs="Times New Roman"/>
          <w:color w:val="000000"/>
        </w:rPr>
        <w:t xml:space="preserve"> Doudou</w:t>
      </w:r>
      <w:r w:rsidR="007166F8" w:rsidRPr="007166F8">
        <w:rPr>
          <w:rFonts w:ascii="Times New Roman" w:hAnsi="Times New Roman" w:cs="Times New Roman"/>
          <w:color w:val="000000"/>
        </w:rPr>
        <w:t xml:space="preserve">, a </w:t>
      </w:r>
      <w:r w:rsidR="00291F43">
        <w:rPr>
          <w:rFonts w:ascii="Times New Roman" w:hAnsi="Times New Roman" w:cs="Times New Roman" w:hint="eastAsia"/>
          <w:color w:val="000000"/>
        </w:rPr>
        <w:t>7-year-old</w:t>
      </w:r>
      <w:r w:rsidR="00291F43">
        <w:rPr>
          <w:rFonts w:ascii="Times New Roman" w:hAnsi="Times New Roman" w:cs="Times New Roman"/>
          <w:color w:val="000000"/>
        </w:rPr>
        <w:t xml:space="preserve"> </w:t>
      </w:r>
      <w:r w:rsidR="00EA33B1">
        <w:rPr>
          <w:rFonts w:ascii="Times New Roman" w:hAnsi="Times New Roman" w:cs="Times New Roman"/>
          <w:color w:val="000000"/>
        </w:rPr>
        <w:t xml:space="preserve">from </w:t>
      </w:r>
      <w:r w:rsidR="007166F8" w:rsidRPr="007166F8">
        <w:rPr>
          <w:rFonts w:ascii="Times New Roman" w:hAnsi="Times New Roman" w:cs="Times New Roman"/>
          <w:color w:val="000000"/>
        </w:rPr>
        <w:t>rural China, at a local hospital in Beijing</w:t>
      </w:r>
      <w:r w:rsidR="00EA33B1">
        <w:rPr>
          <w:rFonts w:ascii="Times New Roman" w:hAnsi="Times New Roman" w:cs="Times New Roman"/>
          <w:color w:val="000000"/>
        </w:rPr>
        <w:t xml:space="preserve"> </w:t>
      </w:r>
      <w:r w:rsidR="00E447C3">
        <w:rPr>
          <w:rFonts w:ascii="Times New Roman" w:hAnsi="Times New Roman" w:cs="Times New Roman"/>
          <w:color w:val="000000"/>
        </w:rPr>
        <w:t>nine</w:t>
      </w:r>
      <w:r w:rsidR="00EA33B1" w:rsidRPr="007166F8">
        <w:rPr>
          <w:rFonts w:ascii="Times New Roman" w:hAnsi="Times New Roman" w:cs="Times New Roman"/>
          <w:color w:val="000000"/>
        </w:rPr>
        <w:t xml:space="preserve"> </w:t>
      </w:r>
      <w:r w:rsidR="00EA33B1" w:rsidRPr="00272C11">
        <w:rPr>
          <w:rFonts w:ascii="Times New Roman" w:hAnsi="Times New Roman" w:cs="Times New Roman"/>
          <w:color w:val="000000"/>
        </w:rPr>
        <w:t>years ago</w:t>
      </w:r>
      <w:r w:rsidR="007166F8" w:rsidRPr="00272C11">
        <w:rPr>
          <w:rFonts w:ascii="Times New Roman" w:hAnsi="Times New Roman" w:cs="Times New Roman"/>
          <w:color w:val="000000"/>
        </w:rPr>
        <w:t xml:space="preserve">. </w:t>
      </w:r>
      <w:r w:rsidR="002F67A8" w:rsidRPr="00272C11">
        <w:rPr>
          <w:rFonts w:ascii="Times New Roman" w:hAnsi="Times New Roman" w:cs="Times New Roman"/>
          <w:color w:val="000000"/>
        </w:rPr>
        <w:t>I was hospitalized for adenoidectomy, and she needed surgery to cure her blindness</w:t>
      </w:r>
      <w:r w:rsidR="007166F8" w:rsidRPr="00272C11">
        <w:rPr>
          <w:rFonts w:ascii="Times New Roman" w:hAnsi="Times New Roman" w:cs="Times New Roman"/>
          <w:color w:val="000000"/>
        </w:rPr>
        <w:t xml:space="preserve">. </w:t>
      </w:r>
      <w:r w:rsidR="00011314" w:rsidRPr="00272C11">
        <w:rPr>
          <w:rFonts w:ascii="Times New Roman" w:hAnsi="Times New Roman" w:cs="Times New Roman"/>
          <w:color w:val="000000"/>
        </w:rPr>
        <w:t>We</w:t>
      </w:r>
      <w:r w:rsidR="003005F7" w:rsidRPr="00272C11">
        <w:rPr>
          <w:rFonts w:ascii="Times New Roman" w:hAnsi="Times New Roman" w:cs="Times New Roman"/>
          <w:color w:val="000000"/>
        </w:rPr>
        <w:t xml:space="preserve"> bonded naturally </w:t>
      </w:r>
      <w:r w:rsidR="006B178B" w:rsidRPr="00272C11">
        <w:rPr>
          <w:rFonts w:ascii="Times New Roman" w:hAnsi="Times New Roman" w:cs="Times New Roman"/>
          <w:color w:val="000000"/>
        </w:rPr>
        <w:t>over</w:t>
      </w:r>
      <w:r w:rsidR="006B178B">
        <w:rPr>
          <w:rFonts w:ascii="Times New Roman" w:hAnsi="Times New Roman" w:cs="Times New Roman"/>
          <w:color w:val="000000"/>
        </w:rPr>
        <w:t xml:space="preserve"> </w:t>
      </w:r>
      <w:r w:rsidR="00272C11">
        <w:rPr>
          <w:rFonts w:ascii="Times New Roman" w:hAnsi="Times New Roman" w:cs="Times New Roman"/>
          <w:color w:val="000000"/>
        </w:rPr>
        <w:t xml:space="preserve">our </w:t>
      </w:r>
      <w:r w:rsidR="002F67A8">
        <w:rPr>
          <w:rFonts w:ascii="Times New Roman" w:hAnsi="Times New Roman" w:cs="Times New Roman"/>
          <w:color w:val="000000"/>
        </w:rPr>
        <w:t>fear of the O.R</w:t>
      </w:r>
      <w:r w:rsidR="007166F8" w:rsidRPr="007166F8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A</w:t>
      </w:r>
      <w:r w:rsidR="007166F8" w:rsidRPr="007166F8">
        <w:rPr>
          <w:rFonts w:ascii="Times New Roman" w:hAnsi="Times New Roman" w:cs="Times New Roman"/>
          <w:color w:val="000000"/>
        </w:rPr>
        <w:t>s much as I thought I understood her experience as a patient, I realized</w:t>
      </w:r>
      <w:r>
        <w:rPr>
          <w:rFonts w:ascii="Times New Roman" w:hAnsi="Times New Roman" w:cs="Times New Roman"/>
          <w:color w:val="000000"/>
        </w:rPr>
        <w:t xml:space="preserve"> </w:t>
      </w:r>
      <w:r w:rsidR="007166F8" w:rsidRPr="007166F8">
        <w:rPr>
          <w:rFonts w:ascii="Times New Roman" w:hAnsi="Times New Roman" w:cs="Times New Roman"/>
          <w:color w:val="000000"/>
        </w:rPr>
        <w:t xml:space="preserve">I </w:t>
      </w:r>
      <w:r w:rsidR="00EA33B1">
        <w:rPr>
          <w:rFonts w:ascii="Times New Roman" w:hAnsi="Times New Roman" w:cs="Times New Roman"/>
          <w:color w:val="000000"/>
        </w:rPr>
        <w:t>was missing something</w:t>
      </w:r>
      <w:r w:rsidR="007166F8" w:rsidRPr="007166F8">
        <w:rPr>
          <w:rFonts w:ascii="Times New Roman" w:hAnsi="Times New Roman" w:cs="Times New Roman"/>
          <w:color w:val="000000"/>
        </w:rPr>
        <w:t xml:space="preserve"> when she told me that her biggest wish was to see Tiananmen Square, a landmark I </w:t>
      </w:r>
      <w:r w:rsidR="00E619F8">
        <w:rPr>
          <w:rFonts w:ascii="Times New Roman" w:hAnsi="Times New Roman" w:cs="Times New Roman"/>
          <w:color w:val="000000"/>
        </w:rPr>
        <w:t>passed</w:t>
      </w:r>
      <w:r w:rsidR="007166F8" w:rsidRPr="007166F8">
        <w:rPr>
          <w:rFonts w:ascii="Times New Roman" w:hAnsi="Times New Roman" w:cs="Times New Roman"/>
          <w:color w:val="000000"/>
        </w:rPr>
        <w:t xml:space="preserve"> by routinely but </w:t>
      </w:r>
      <w:r w:rsidR="009C57DC">
        <w:rPr>
          <w:rFonts w:ascii="Times New Roman" w:hAnsi="Times New Roman" w:cs="Times New Roman"/>
          <w:color w:val="000000"/>
        </w:rPr>
        <w:t>never appreciated</w:t>
      </w:r>
      <w:r w:rsidR="00E447C3">
        <w:rPr>
          <w:rFonts w:ascii="Times New Roman" w:hAnsi="Times New Roman" w:cs="Times New Roman"/>
          <w:color w:val="000000"/>
        </w:rPr>
        <w:t>.</w:t>
      </w:r>
      <w:r w:rsidR="001837E1">
        <w:rPr>
          <w:rFonts w:ascii="Times New Roman" w:hAnsi="Times New Roman" w:cs="Times New Roman"/>
          <w:color w:val="000000"/>
        </w:rPr>
        <w:t xml:space="preserve"> </w:t>
      </w:r>
      <w:r w:rsidR="002829E0">
        <w:rPr>
          <w:rFonts w:ascii="Times New Roman" w:hAnsi="Times New Roman" w:cs="Times New Roman"/>
          <w:color w:val="000000"/>
        </w:rPr>
        <w:t xml:space="preserve">Closing and opening my eyes again and again, </w:t>
      </w:r>
      <w:r w:rsidR="00253355">
        <w:rPr>
          <w:rFonts w:ascii="Times New Roman" w:hAnsi="Times New Roman" w:cs="Times New Roman"/>
          <w:color w:val="000000"/>
        </w:rPr>
        <w:t>I wonde</w:t>
      </w:r>
      <w:r w:rsidR="007D3494">
        <w:rPr>
          <w:rFonts w:ascii="Times New Roman" w:hAnsi="Times New Roman" w:cs="Times New Roman"/>
          <w:color w:val="000000"/>
        </w:rPr>
        <w:t>red how it felt like to be blind</w:t>
      </w:r>
      <w:r w:rsidR="00DD2D1C">
        <w:rPr>
          <w:rFonts w:ascii="Times New Roman" w:hAnsi="Times New Roman" w:cs="Times New Roman"/>
          <w:color w:val="000000"/>
        </w:rPr>
        <w:t xml:space="preserve"> and to </w:t>
      </w:r>
      <w:r w:rsidR="00813BF0">
        <w:rPr>
          <w:rFonts w:ascii="Times New Roman" w:hAnsi="Times New Roman" w:cs="Times New Roman"/>
          <w:color w:val="000000"/>
        </w:rPr>
        <w:t>keep</w:t>
      </w:r>
      <w:r w:rsidR="00DD2D1C">
        <w:rPr>
          <w:rFonts w:ascii="Times New Roman" w:hAnsi="Times New Roman" w:cs="Times New Roman"/>
          <w:color w:val="000000"/>
        </w:rPr>
        <w:t xml:space="preserve"> a dream that was so </w:t>
      </w:r>
      <w:r w:rsidR="009706A5">
        <w:rPr>
          <w:rFonts w:ascii="Times New Roman" w:hAnsi="Times New Roman" w:cs="Times New Roman"/>
          <w:color w:val="000000"/>
        </w:rPr>
        <w:t>simple</w:t>
      </w:r>
      <w:r w:rsidR="00DD2D1C">
        <w:rPr>
          <w:rFonts w:ascii="Times New Roman" w:hAnsi="Times New Roman" w:cs="Times New Roman"/>
          <w:color w:val="000000"/>
        </w:rPr>
        <w:t xml:space="preserve"> yet so difficult</w:t>
      </w:r>
      <w:r w:rsidR="008D0F08">
        <w:rPr>
          <w:rFonts w:ascii="Times New Roman" w:hAnsi="Times New Roman" w:cs="Times New Roman"/>
          <w:color w:val="000000"/>
        </w:rPr>
        <w:t>.</w:t>
      </w:r>
      <w:r w:rsidR="00E40B72">
        <w:rPr>
          <w:rFonts w:ascii="Times New Roman" w:hAnsi="Times New Roman" w:cs="Times New Roman" w:hint="eastAsia"/>
          <w:color w:val="000000"/>
        </w:rPr>
        <w:t xml:space="preserve"> </w:t>
      </w:r>
      <w:r w:rsidR="00DE0C60">
        <w:rPr>
          <w:rFonts w:ascii="Times New Roman" w:hAnsi="Times New Roman" w:cs="Times New Roman"/>
          <w:color w:val="000000"/>
        </w:rPr>
        <w:t>Before long</w:t>
      </w:r>
      <w:r w:rsidR="007166F8" w:rsidRPr="007166F8">
        <w:rPr>
          <w:rFonts w:ascii="Times New Roman" w:hAnsi="Times New Roman" w:cs="Times New Roman"/>
          <w:color w:val="000000"/>
        </w:rPr>
        <w:t xml:space="preserve">, the narrative of Tiananmen Square became </w:t>
      </w:r>
      <w:r w:rsidR="00B80454">
        <w:rPr>
          <w:rFonts w:ascii="Times New Roman" w:hAnsi="Times New Roman" w:cs="Times New Roman"/>
          <w:color w:val="000000"/>
        </w:rPr>
        <w:t>our</w:t>
      </w:r>
      <w:r w:rsidR="007166F8" w:rsidRPr="007166F8">
        <w:rPr>
          <w:rFonts w:ascii="Times New Roman" w:hAnsi="Times New Roman" w:cs="Times New Roman"/>
          <w:color w:val="000000"/>
        </w:rPr>
        <w:t xml:space="preserve"> bedtime</w:t>
      </w:r>
      <w:r w:rsidR="00B80454">
        <w:rPr>
          <w:rFonts w:ascii="Times New Roman" w:hAnsi="Times New Roman" w:cs="Times New Roman"/>
          <w:color w:val="000000"/>
        </w:rPr>
        <w:t xml:space="preserve"> stories</w:t>
      </w:r>
      <w:r w:rsidR="007166F8" w:rsidRPr="007166F8">
        <w:rPr>
          <w:rFonts w:ascii="Times New Roman" w:hAnsi="Times New Roman" w:cs="Times New Roman"/>
          <w:color w:val="000000"/>
        </w:rPr>
        <w:t>.</w:t>
      </w:r>
      <w:r w:rsidR="004210CC">
        <w:rPr>
          <w:rFonts w:ascii="Times New Roman" w:hAnsi="Times New Roman" w:cs="Times New Roman"/>
          <w:color w:val="000000"/>
        </w:rPr>
        <w:t xml:space="preserve"> </w:t>
      </w:r>
      <w:r w:rsidR="00592044">
        <w:rPr>
          <w:rFonts w:ascii="Times New Roman" w:hAnsi="Times New Roman" w:cs="Times New Roman"/>
          <w:color w:val="000000"/>
        </w:rPr>
        <w:t>I</w:t>
      </w:r>
      <w:r w:rsidR="00313A64">
        <w:rPr>
          <w:rFonts w:ascii="Times New Roman" w:hAnsi="Times New Roman" w:cs="Times New Roman"/>
          <w:color w:val="000000"/>
        </w:rPr>
        <w:t>f I couldn’t f</w:t>
      </w:r>
      <w:r w:rsidR="00FA341B">
        <w:rPr>
          <w:rFonts w:ascii="Times New Roman" w:hAnsi="Times New Roman" w:cs="Times New Roman"/>
          <w:color w:val="000000"/>
        </w:rPr>
        <w:t>ulfill her dream with eyesight,</w:t>
      </w:r>
      <w:r w:rsidR="00FA5351">
        <w:rPr>
          <w:rFonts w:ascii="Times New Roman" w:hAnsi="Times New Roman" w:cs="Times New Roman"/>
          <w:color w:val="000000"/>
        </w:rPr>
        <w:t xml:space="preserve"> </w:t>
      </w:r>
      <w:r w:rsidR="00592044">
        <w:rPr>
          <w:rFonts w:ascii="Times New Roman" w:hAnsi="Times New Roman" w:cs="Times New Roman"/>
          <w:color w:val="000000"/>
        </w:rPr>
        <w:t xml:space="preserve">perhaps </w:t>
      </w:r>
      <w:r w:rsidR="00313A64">
        <w:rPr>
          <w:rFonts w:ascii="Times New Roman" w:hAnsi="Times New Roman" w:cs="Times New Roman"/>
          <w:color w:val="000000"/>
        </w:rPr>
        <w:t>I would make up for it with words</w:t>
      </w:r>
      <w:r w:rsidR="00C769F8">
        <w:rPr>
          <w:rFonts w:ascii="Times New Roman" w:hAnsi="Times New Roman" w:cs="Times New Roman"/>
          <w:color w:val="000000"/>
        </w:rPr>
        <w:t xml:space="preserve">. When </w:t>
      </w:r>
      <w:r w:rsidR="00BE0F48">
        <w:rPr>
          <w:rFonts w:ascii="Times New Roman" w:hAnsi="Times New Roman" w:cs="Times New Roman"/>
          <w:color w:val="000000"/>
        </w:rPr>
        <w:t xml:space="preserve">I shared </w:t>
      </w:r>
      <w:r w:rsidR="00E51BA2">
        <w:rPr>
          <w:rFonts w:ascii="Times New Roman" w:hAnsi="Times New Roman" w:cs="Times New Roman"/>
          <w:color w:val="000000"/>
        </w:rPr>
        <w:t>Doudou’s</w:t>
      </w:r>
      <w:r w:rsidR="00BE0F48">
        <w:rPr>
          <w:rFonts w:ascii="Times New Roman" w:hAnsi="Times New Roman" w:cs="Times New Roman"/>
          <w:color w:val="000000"/>
        </w:rPr>
        <w:t xml:space="preserve"> dream</w:t>
      </w:r>
      <w:r w:rsidR="00537D04">
        <w:rPr>
          <w:rFonts w:ascii="Times New Roman" w:hAnsi="Times New Roman" w:cs="Times New Roman"/>
          <w:color w:val="000000"/>
        </w:rPr>
        <w:t xml:space="preserve"> </w:t>
      </w:r>
      <w:commentRangeStart w:id="0"/>
      <w:r w:rsidR="00537D04">
        <w:rPr>
          <w:rFonts w:ascii="Times New Roman" w:hAnsi="Times New Roman" w:cs="Times New Roman"/>
          <w:color w:val="000000"/>
        </w:rPr>
        <w:t>with her</w:t>
      </w:r>
      <w:commentRangeEnd w:id="0"/>
      <w:r w:rsidR="00C145B1">
        <w:rPr>
          <w:rStyle w:val="CommentReference"/>
        </w:rPr>
        <w:commentReference w:id="0"/>
      </w:r>
      <w:r w:rsidR="00E51BA2">
        <w:rPr>
          <w:rFonts w:ascii="Times New Roman" w:hAnsi="Times New Roman" w:cs="Times New Roman"/>
          <w:color w:val="000000"/>
        </w:rPr>
        <w:t>,</w:t>
      </w:r>
      <w:r w:rsidR="00C769F8">
        <w:rPr>
          <w:rFonts w:ascii="Times New Roman" w:hAnsi="Times New Roman" w:cs="Times New Roman"/>
          <w:color w:val="000000"/>
        </w:rPr>
        <w:t xml:space="preserve"> </w:t>
      </w:r>
      <w:commentRangeStart w:id="1"/>
      <w:r w:rsidR="00C769F8">
        <w:rPr>
          <w:rFonts w:ascii="Times New Roman" w:hAnsi="Times New Roman" w:cs="Times New Roman"/>
          <w:color w:val="000000"/>
        </w:rPr>
        <w:t>I believe</w:t>
      </w:r>
      <w:r w:rsidR="00BE0F48">
        <w:rPr>
          <w:rFonts w:ascii="Times New Roman" w:hAnsi="Times New Roman" w:cs="Times New Roman"/>
          <w:color w:val="000000"/>
        </w:rPr>
        <w:t xml:space="preserve"> </w:t>
      </w:r>
      <w:r w:rsidR="00346CE1">
        <w:rPr>
          <w:rFonts w:ascii="Times New Roman" w:hAnsi="Times New Roman" w:cs="Times New Roman"/>
          <w:color w:val="000000"/>
        </w:rPr>
        <w:t xml:space="preserve">I </w:t>
      </w:r>
      <w:r w:rsidR="00BE0F48">
        <w:rPr>
          <w:rFonts w:ascii="Times New Roman" w:hAnsi="Times New Roman" w:cs="Times New Roman"/>
          <w:color w:val="000000"/>
        </w:rPr>
        <w:t>had</w:t>
      </w:r>
      <w:r w:rsidR="00346CE1">
        <w:rPr>
          <w:rFonts w:ascii="Times New Roman" w:hAnsi="Times New Roman" w:cs="Times New Roman"/>
          <w:color w:val="000000"/>
        </w:rPr>
        <w:t xml:space="preserve"> fou</w:t>
      </w:r>
      <w:r w:rsidR="00BE0F48">
        <w:rPr>
          <w:rFonts w:ascii="Times New Roman" w:hAnsi="Times New Roman" w:cs="Times New Roman"/>
          <w:color w:val="000000"/>
        </w:rPr>
        <w:t>nd</w:t>
      </w:r>
      <w:commentRangeEnd w:id="1"/>
      <w:r w:rsidR="00C145B1">
        <w:rPr>
          <w:rStyle w:val="CommentReference"/>
        </w:rPr>
        <w:commentReference w:id="1"/>
      </w:r>
      <w:r w:rsidR="00BE0F48">
        <w:rPr>
          <w:rFonts w:ascii="Times New Roman" w:hAnsi="Times New Roman" w:cs="Times New Roman"/>
          <w:color w:val="000000"/>
        </w:rPr>
        <w:t xml:space="preserve"> my first calling to medicine</w:t>
      </w:r>
      <w:r w:rsidR="00346CE1">
        <w:rPr>
          <w:rFonts w:ascii="Times New Roman" w:hAnsi="Times New Roman" w:cs="Times New Roman"/>
          <w:color w:val="000000"/>
        </w:rPr>
        <w:t xml:space="preserve">. </w:t>
      </w:r>
    </w:p>
    <w:p w14:paraId="3E39FAE3" w14:textId="2E66CDCE" w:rsidR="00EA33B1" w:rsidRPr="004210CC" w:rsidRDefault="007E261F" w:rsidP="005A7F9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10:45</w:t>
      </w:r>
      <w:r w:rsidR="00EA33B1">
        <w:rPr>
          <w:rFonts w:ascii="Times New Roman" w:hAnsi="Times New Roman" w:cs="Times New Roman"/>
          <w:color w:val="000000"/>
        </w:rPr>
        <w:t xml:space="preserve"> </w:t>
      </w:r>
      <w:r w:rsidR="00821A6A">
        <w:rPr>
          <w:rFonts w:ascii="Times New Roman" w:hAnsi="Times New Roman" w:cs="Times New Roman"/>
          <w:color w:val="000000"/>
        </w:rPr>
        <w:t xml:space="preserve">pm. </w:t>
      </w:r>
      <w:r w:rsidR="003C1B4E">
        <w:rPr>
          <w:rFonts w:ascii="Times New Roman" w:hAnsi="Times New Roman" w:cs="Times New Roman"/>
          <w:color w:val="000000"/>
        </w:rPr>
        <w:t>“Phew, right on time!”</w:t>
      </w:r>
      <w:r w:rsidR="007166F8" w:rsidRPr="007166F8">
        <w:rPr>
          <w:rFonts w:ascii="Times New Roman" w:hAnsi="Times New Roman" w:cs="Times New Roman"/>
          <w:color w:val="000000"/>
        </w:rPr>
        <w:t xml:space="preserve"> I arrived at the squad room and picked up one of my </w:t>
      </w:r>
      <w:r w:rsidR="00855B40">
        <w:rPr>
          <w:rFonts w:ascii="Times New Roman" w:hAnsi="Times New Roman" w:cs="Times New Roman"/>
          <w:color w:val="000000"/>
        </w:rPr>
        <w:t>former</w:t>
      </w:r>
      <w:r w:rsidR="00F93616" w:rsidRPr="000B103E">
        <w:rPr>
          <w:rFonts w:ascii="Times New Roman" w:hAnsi="Times New Roman" w:cs="Times New Roman"/>
          <w:color w:val="000000"/>
        </w:rPr>
        <w:t xml:space="preserve"> </w:t>
      </w:r>
      <w:r w:rsidR="007166F8" w:rsidRPr="000B103E">
        <w:rPr>
          <w:rFonts w:ascii="Times New Roman" w:hAnsi="Times New Roman" w:cs="Times New Roman"/>
          <w:color w:val="000000"/>
        </w:rPr>
        <w:t xml:space="preserve">worst </w:t>
      </w:r>
      <w:r w:rsidR="00873FA6" w:rsidRPr="000B103E">
        <w:rPr>
          <w:rFonts w:ascii="Times New Roman" w:hAnsi="Times New Roman" w:cs="Times New Roman"/>
          <w:color w:val="000000"/>
        </w:rPr>
        <w:t>foes</w:t>
      </w:r>
      <w:r w:rsidR="007166F8" w:rsidRPr="000B103E">
        <w:rPr>
          <w:rFonts w:ascii="Times New Roman" w:hAnsi="Times New Roman" w:cs="Times New Roman"/>
          <w:color w:val="000000"/>
        </w:rPr>
        <w:t>:</w:t>
      </w:r>
      <w:r w:rsidR="007166F8" w:rsidRPr="007166F8">
        <w:rPr>
          <w:rFonts w:ascii="Times New Roman" w:hAnsi="Times New Roman" w:cs="Times New Roman"/>
          <w:color w:val="000000"/>
        </w:rPr>
        <w:t xml:space="preserve"> the </w:t>
      </w:r>
      <w:r w:rsidR="00EA33B1">
        <w:rPr>
          <w:rFonts w:ascii="Times New Roman" w:hAnsi="Times New Roman" w:cs="Times New Roman"/>
          <w:color w:val="000000"/>
        </w:rPr>
        <w:t>clunky</w:t>
      </w:r>
      <w:r w:rsidR="007166F8" w:rsidRPr="007166F8">
        <w:rPr>
          <w:rFonts w:ascii="Times New Roman" w:hAnsi="Times New Roman" w:cs="Times New Roman"/>
          <w:color w:val="000000"/>
        </w:rPr>
        <w:t xml:space="preserve"> handheld radio. When I first started working </w:t>
      </w:r>
      <w:r w:rsidR="00EA33B1">
        <w:rPr>
          <w:rFonts w:ascii="Times New Roman" w:hAnsi="Times New Roman" w:cs="Times New Roman"/>
          <w:color w:val="000000"/>
        </w:rPr>
        <w:t>with</w:t>
      </w:r>
      <w:r w:rsidR="007166F8" w:rsidRPr="007166F8">
        <w:rPr>
          <w:rFonts w:ascii="Times New Roman" w:hAnsi="Times New Roman" w:cs="Times New Roman"/>
          <w:color w:val="000000"/>
        </w:rPr>
        <w:t xml:space="preserve"> MERT, I struggled </w:t>
      </w:r>
      <w:r w:rsidR="0030799C">
        <w:rPr>
          <w:rFonts w:ascii="Times New Roman" w:hAnsi="Times New Roman" w:cs="Times New Roman"/>
          <w:color w:val="000000"/>
        </w:rPr>
        <w:t xml:space="preserve">to </w:t>
      </w:r>
      <w:r w:rsidR="00E619F8">
        <w:rPr>
          <w:rFonts w:ascii="Times New Roman" w:hAnsi="Times New Roman" w:cs="Times New Roman"/>
          <w:color w:val="000000"/>
        </w:rPr>
        <w:t>dis</w:t>
      </w:r>
      <w:r w:rsidR="00E447C3">
        <w:rPr>
          <w:rFonts w:ascii="Times New Roman" w:hAnsi="Times New Roman" w:cs="Times New Roman"/>
          <w:color w:val="000000"/>
        </w:rPr>
        <w:t>tinguish</w:t>
      </w:r>
      <w:r w:rsidR="00E619F8">
        <w:rPr>
          <w:rFonts w:ascii="Times New Roman" w:hAnsi="Times New Roman" w:cs="Times New Roman"/>
          <w:color w:val="000000"/>
        </w:rPr>
        <w:t xml:space="preserve"> </w:t>
      </w:r>
      <w:r w:rsidR="00E447C3">
        <w:rPr>
          <w:rFonts w:ascii="Times New Roman" w:hAnsi="Times New Roman" w:cs="Times New Roman"/>
          <w:color w:val="000000"/>
        </w:rPr>
        <w:t>the operator</w:t>
      </w:r>
      <w:r w:rsidR="00EA33B1">
        <w:rPr>
          <w:rFonts w:ascii="Times New Roman" w:hAnsi="Times New Roman" w:cs="Times New Roman"/>
          <w:color w:val="000000"/>
        </w:rPr>
        <w:t>’</w:t>
      </w:r>
      <w:r w:rsidR="005A7F9E">
        <w:rPr>
          <w:rFonts w:ascii="Times New Roman" w:hAnsi="Times New Roman" w:cs="Times New Roman"/>
          <w:color w:val="000000"/>
        </w:rPr>
        <w:t>s</w:t>
      </w:r>
      <w:r w:rsidR="007166F8" w:rsidRPr="007166F8">
        <w:rPr>
          <w:rFonts w:ascii="Times New Roman" w:hAnsi="Times New Roman" w:cs="Times New Roman"/>
          <w:color w:val="000000"/>
        </w:rPr>
        <w:t xml:space="preserve"> message</w:t>
      </w:r>
      <w:r w:rsidR="00EA33B1">
        <w:rPr>
          <w:rFonts w:ascii="Times New Roman" w:hAnsi="Times New Roman" w:cs="Times New Roman"/>
          <w:color w:val="000000"/>
        </w:rPr>
        <w:t>s</w:t>
      </w:r>
      <w:r w:rsidR="007166F8" w:rsidRPr="007166F8">
        <w:rPr>
          <w:rFonts w:ascii="Times New Roman" w:hAnsi="Times New Roman" w:cs="Times New Roman"/>
          <w:color w:val="000000"/>
        </w:rPr>
        <w:t xml:space="preserve"> </w:t>
      </w:r>
      <w:r w:rsidR="00E619F8">
        <w:rPr>
          <w:rFonts w:ascii="Times New Roman" w:hAnsi="Times New Roman" w:cs="Times New Roman"/>
          <w:color w:val="000000"/>
        </w:rPr>
        <w:t>from</w:t>
      </w:r>
      <w:r w:rsidR="007166F8" w:rsidRPr="007166F8">
        <w:rPr>
          <w:rFonts w:ascii="Times New Roman" w:hAnsi="Times New Roman" w:cs="Times New Roman"/>
          <w:color w:val="000000"/>
        </w:rPr>
        <w:t xml:space="preserve"> the</w:t>
      </w:r>
      <w:r w:rsidR="00855B40">
        <w:rPr>
          <w:rFonts w:ascii="Times New Roman" w:hAnsi="Times New Roman" w:cs="Times New Roman"/>
          <w:color w:val="000000"/>
        </w:rPr>
        <w:t xml:space="preserve"> </w:t>
      </w:r>
      <w:r w:rsidR="00E447C3">
        <w:rPr>
          <w:rFonts w:ascii="Times New Roman" w:hAnsi="Times New Roman" w:cs="Times New Roman"/>
          <w:color w:val="000000"/>
        </w:rPr>
        <w:t>cacophony o</w:t>
      </w:r>
      <w:r w:rsidR="007166F8" w:rsidRPr="00855B40">
        <w:rPr>
          <w:rFonts w:ascii="Times New Roman" w:hAnsi="Times New Roman" w:cs="Times New Roman"/>
          <w:color w:val="000000"/>
        </w:rPr>
        <w:t>f noises.</w:t>
      </w:r>
      <w:r w:rsidR="007166F8" w:rsidRPr="007166F8">
        <w:rPr>
          <w:rFonts w:ascii="Times New Roman" w:hAnsi="Times New Roman" w:cs="Times New Roman"/>
          <w:color w:val="000000"/>
        </w:rPr>
        <w:t xml:space="preserve"> </w:t>
      </w:r>
      <w:r w:rsidR="00A67483">
        <w:rPr>
          <w:rFonts w:ascii="Times New Roman" w:hAnsi="Times New Roman" w:cs="Times New Roman"/>
          <w:color w:val="000000"/>
        </w:rPr>
        <w:t xml:space="preserve">It reminded me of </w:t>
      </w:r>
      <w:r w:rsidR="0035695A">
        <w:rPr>
          <w:rFonts w:ascii="Times New Roman" w:hAnsi="Times New Roman" w:cs="Times New Roman"/>
          <w:color w:val="000000"/>
        </w:rPr>
        <w:t xml:space="preserve">the brief language barrier I encountered when I first moved to the U.S. </w:t>
      </w:r>
      <w:r w:rsidR="00E447C3">
        <w:rPr>
          <w:rFonts w:ascii="Times New Roman" w:hAnsi="Times New Roman" w:cs="Times New Roman"/>
          <w:color w:val="000000"/>
        </w:rPr>
        <w:t xml:space="preserve">six </w:t>
      </w:r>
      <w:r w:rsidR="0035695A">
        <w:rPr>
          <w:rFonts w:ascii="Times New Roman" w:hAnsi="Times New Roman" w:cs="Times New Roman"/>
          <w:color w:val="000000"/>
        </w:rPr>
        <w:t xml:space="preserve">years ago. </w:t>
      </w:r>
      <w:r w:rsidR="0030799C">
        <w:rPr>
          <w:rFonts w:ascii="Times New Roman" w:hAnsi="Times New Roman" w:cs="Times New Roman"/>
          <w:color w:val="000000"/>
        </w:rPr>
        <w:t>The life as</w:t>
      </w:r>
      <w:r w:rsidR="0035695A">
        <w:rPr>
          <w:rFonts w:ascii="Times New Roman" w:hAnsi="Times New Roman" w:cs="Times New Roman"/>
          <w:color w:val="000000"/>
        </w:rPr>
        <w:t xml:space="preserve"> </w:t>
      </w:r>
      <w:r w:rsidR="007166F8" w:rsidRPr="007166F8">
        <w:rPr>
          <w:rFonts w:ascii="Times New Roman" w:hAnsi="Times New Roman" w:cs="Times New Roman"/>
          <w:color w:val="000000"/>
        </w:rPr>
        <w:t>a first-generation immigrant</w:t>
      </w:r>
      <w:r w:rsidR="0035695A">
        <w:rPr>
          <w:rFonts w:ascii="Times New Roman" w:hAnsi="Times New Roman" w:cs="Times New Roman"/>
          <w:color w:val="000000"/>
        </w:rPr>
        <w:t xml:space="preserve"> </w:t>
      </w:r>
      <w:r w:rsidR="007166F8" w:rsidRPr="007166F8">
        <w:rPr>
          <w:rFonts w:ascii="Times New Roman" w:hAnsi="Times New Roman" w:cs="Times New Roman"/>
          <w:color w:val="000000"/>
        </w:rPr>
        <w:t xml:space="preserve">has </w:t>
      </w:r>
      <w:r w:rsidR="00873FA6">
        <w:rPr>
          <w:rFonts w:ascii="Times New Roman" w:hAnsi="Times New Roman" w:cs="Times New Roman"/>
          <w:color w:val="000000"/>
        </w:rPr>
        <w:t xml:space="preserve">since </w:t>
      </w:r>
      <w:r w:rsidR="007166F8" w:rsidRPr="007166F8">
        <w:rPr>
          <w:rFonts w:ascii="Times New Roman" w:hAnsi="Times New Roman" w:cs="Times New Roman"/>
          <w:color w:val="000000"/>
        </w:rPr>
        <w:t xml:space="preserve">taught me the </w:t>
      </w:r>
      <w:r w:rsidR="00873FA6">
        <w:rPr>
          <w:rFonts w:ascii="Times New Roman" w:hAnsi="Times New Roman" w:cs="Times New Roman"/>
          <w:color w:val="000000"/>
        </w:rPr>
        <w:t>virtue</w:t>
      </w:r>
      <w:r w:rsidR="00873FA6" w:rsidRPr="007166F8">
        <w:rPr>
          <w:rFonts w:ascii="Times New Roman" w:hAnsi="Times New Roman" w:cs="Times New Roman"/>
          <w:color w:val="000000"/>
        </w:rPr>
        <w:t xml:space="preserve"> </w:t>
      </w:r>
      <w:r w:rsidR="007166F8" w:rsidRPr="007166F8">
        <w:rPr>
          <w:rFonts w:ascii="Times New Roman" w:hAnsi="Times New Roman" w:cs="Times New Roman"/>
          <w:color w:val="000000"/>
        </w:rPr>
        <w:t xml:space="preserve">of </w:t>
      </w:r>
      <w:r w:rsidR="0030799C">
        <w:rPr>
          <w:rFonts w:ascii="Times New Roman" w:hAnsi="Times New Roman" w:cs="Times New Roman"/>
          <w:color w:val="000000"/>
        </w:rPr>
        <w:t>embracing</w:t>
      </w:r>
      <w:r w:rsidR="0030799C" w:rsidRPr="007166F8">
        <w:rPr>
          <w:rFonts w:ascii="Times New Roman" w:hAnsi="Times New Roman" w:cs="Times New Roman"/>
          <w:color w:val="000000"/>
        </w:rPr>
        <w:t xml:space="preserve"> </w:t>
      </w:r>
      <w:r w:rsidR="007166F8" w:rsidRPr="007166F8">
        <w:rPr>
          <w:rFonts w:ascii="Times New Roman" w:hAnsi="Times New Roman" w:cs="Times New Roman"/>
          <w:color w:val="000000"/>
        </w:rPr>
        <w:t>challenges with hard wor</w:t>
      </w:r>
      <w:r w:rsidR="00711050">
        <w:rPr>
          <w:rFonts w:ascii="Times New Roman" w:hAnsi="Times New Roman" w:cs="Times New Roman"/>
          <w:color w:val="000000"/>
        </w:rPr>
        <w:t>k</w:t>
      </w:r>
      <w:r w:rsidR="0030799C">
        <w:rPr>
          <w:rFonts w:ascii="Times New Roman" w:hAnsi="Times New Roman" w:cs="Times New Roman"/>
          <w:color w:val="000000"/>
        </w:rPr>
        <w:t xml:space="preserve"> and </w:t>
      </w:r>
      <w:r w:rsidR="005F3DD8">
        <w:rPr>
          <w:rFonts w:ascii="Times New Roman" w:hAnsi="Times New Roman" w:cs="Times New Roman"/>
          <w:color w:val="000000"/>
        </w:rPr>
        <w:t>perseverance,</w:t>
      </w:r>
      <w:r w:rsidR="0030799C">
        <w:rPr>
          <w:rFonts w:ascii="Times New Roman" w:hAnsi="Times New Roman" w:cs="Times New Roman"/>
          <w:color w:val="000000"/>
        </w:rPr>
        <w:t xml:space="preserve"> the </w:t>
      </w:r>
      <w:r w:rsidR="00D30472">
        <w:rPr>
          <w:rFonts w:ascii="Times New Roman" w:hAnsi="Times New Roman" w:cs="Times New Roman"/>
          <w:color w:val="000000"/>
        </w:rPr>
        <w:t>value</w:t>
      </w:r>
      <w:r w:rsidR="0030799C">
        <w:rPr>
          <w:rFonts w:ascii="Times New Roman" w:hAnsi="Times New Roman" w:cs="Times New Roman"/>
          <w:color w:val="000000"/>
        </w:rPr>
        <w:t xml:space="preserve"> of making connections with </w:t>
      </w:r>
      <w:r w:rsidR="00C469FD">
        <w:rPr>
          <w:rFonts w:ascii="Times New Roman" w:hAnsi="Times New Roman" w:cs="Times New Roman"/>
          <w:color w:val="000000"/>
        </w:rPr>
        <w:t>those</w:t>
      </w:r>
      <w:r w:rsidR="0030799C">
        <w:rPr>
          <w:rFonts w:ascii="Times New Roman" w:hAnsi="Times New Roman" w:cs="Times New Roman"/>
          <w:color w:val="000000"/>
        </w:rPr>
        <w:t xml:space="preserve"> </w:t>
      </w:r>
      <w:r w:rsidR="006C11F5">
        <w:rPr>
          <w:rFonts w:ascii="Times New Roman" w:hAnsi="Times New Roman" w:cs="Times New Roman"/>
          <w:color w:val="000000"/>
        </w:rPr>
        <w:t>who differ from</w:t>
      </w:r>
      <w:r w:rsidR="00873FA6">
        <w:rPr>
          <w:rFonts w:ascii="Times New Roman" w:hAnsi="Times New Roman" w:cs="Times New Roman"/>
          <w:color w:val="000000"/>
        </w:rPr>
        <w:t xml:space="preserve"> me</w:t>
      </w:r>
      <w:r w:rsidR="005F3DD8">
        <w:rPr>
          <w:rFonts w:ascii="Times New Roman" w:hAnsi="Times New Roman" w:cs="Times New Roman"/>
          <w:color w:val="000000"/>
        </w:rPr>
        <w:t xml:space="preserve">, and </w:t>
      </w:r>
      <w:r w:rsidR="00F93616">
        <w:rPr>
          <w:rFonts w:ascii="Times New Roman" w:hAnsi="Times New Roman" w:cs="Times New Roman"/>
          <w:color w:val="000000"/>
        </w:rPr>
        <w:t>the</w:t>
      </w:r>
      <w:r w:rsidR="00C469FD">
        <w:rPr>
          <w:rFonts w:ascii="Times New Roman" w:hAnsi="Times New Roman" w:cs="Times New Roman"/>
          <w:color w:val="000000"/>
        </w:rPr>
        <w:t xml:space="preserve"> amazing </w:t>
      </w:r>
      <w:r w:rsidR="00F93616">
        <w:rPr>
          <w:rFonts w:ascii="Times New Roman" w:hAnsi="Times New Roman" w:cs="Times New Roman"/>
          <w:color w:val="000000"/>
        </w:rPr>
        <w:t>goodwill</w:t>
      </w:r>
      <w:r w:rsidR="00C469FD">
        <w:rPr>
          <w:rFonts w:ascii="Times New Roman" w:hAnsi="Times New Roman" w:cs="Times New Roman"/>
          <w:color w:val="000000"/>
        </w:rPr>
        <w:t xml:space="preserve"> of people</w:t>
      </w:r>
      <w:r w:rsidR="00F93616">
        <w:rPr>
          <w:rFonts w:ascii="Times New Roman" w:hAnsi="Times New Roman" w:cs="Times New Roman"/>
          <w:color w:val="000000"/>
        </w:rPr>
        <w:t xml:space="preserve">. </w:t>
      </w:r>
      <w:r w:rsidR="00AB3CA9">
        <w:rPr>
          <w:rFonts w:ascii="Times New Roman" w:hAnsi="Times New Roman" w:cs="Times New Roman"/>
          <w:color w:val="000000"/>
        </w:rPr>
        <w:t>Effort</w:t>
      </w:r>
      <w:r w:rsidR="009126CD">
        <w:rPr>
          <w:rFonts w:ascii="Times New Roman" w:hAnsi="Times New Roman" w:cs="Times New Roman"/>
          <w:color w:val="000000"/>
        </w:rPr>
        <w:t>s</w:t>
      </w:r>
      <w:r w:rsidR="008219CD">
        <w:rPr>
          <w:rFonts w:ascii="Times New Roman" w:hAnsi="Times New Roman" w:cs="Times New Roman"/>
          <w:color w:val="000000"/>
        </w:rPr>
        <w:t xml:space="preserve"> paid off</w:t>
      </w:r>
      <w:r w:rsidR="00A20EAF">
        <w:rPr>
          <w:rFonts w:ascii="Times New Roman" w:hAnsi="Times New Roman" w:cs="Times New Roman"/>
          <w:color w:val="000000"/>
        </w:rPr>
        <w:t xml:space="preserve"> as always</w:t>
      </w:r>
      <w:r w:rsidR="008219CD">
        <w:rPr>
          <w:rFonts w:ascii="Times New Roman" w:hAnsi="Times New Roman" w:cs="Times New Roman"/>
          <w:color w:val="000000"/>
        </w:rPr>
        <w:t xml:space="preserve">. </w:t>
      </w:r>
      <w:r w:rsidR="006B2171">
        <w:rPr>
          <w:rFonts w:ascii="Times New Roman" w:hAnsi="Times New Roman" w:cs="Times New Roman"/>
          <w:color w:val="000000"/>
        </w:rPr>
        <w:t>After</w:t>
      </w:r>
      <w:r w:rsidR="00617925">
        <w:rPr>
          <w:rFonts w:ascii="Times New Roman" w:hAnsi="Times New Roman" w:cs="Times New Roman"/>
          <w:color w:val="000000"/>
        </w:rPr>
        <w:t xml:space="preserve"> </w:t>
      </w:r>
      <w:r w:rsidR="009126CD">
        <w:rPr>
          <w:rFonts w:ascii="Times New Roman" w:hAnsi="Times New Roman" w:cs="Times New Roman"/>
          <w:color w:val="000000"/>
        </w:rPr>
        <w:t xml:space="preserve">days of </w:t>
      </w:r>
      <w:commentRangeStart w:id="2"/>
      <w:r w:rsidR="009126CD">
        <w:rPr>
          <w:rFonts w:ascii="Times New Roman" w:hAnsi="Times New Roman" w:cs="Times New Roman"/>
          <w:color w:val="000000"/>
        </w:rPr>
        <w:t xml:space="preserve">shameless </w:t>
      </w:r>
      <w:commentRangeEnd w:id="2"/>
      <w:r w:rsidR="00CE24E0">
        <w:rPr>
          <w:rStyle w:val="CommentReference"/>
        </w:rPr>
        <w:commentReference w:id="2"/>
      </w:r>
      <w:r w:rsidR="009126CD">
        <w:rPr>
          <w:rFonts w:ascii="Times New Roman" w:hAnsi="Times New Roman" w:cs="Times New Roman"/>
          <w:color w:val="000000"/>
        </w:rPr>
        <w:t>practice</w:t>
      </w:r>
      <w:r w:rsidR="00AB3CA9">
        <w:rPr>
          <w:rFonts w:ascii="Times New Roman" w:hAnsi="Times New Roman" w:cs="Times New Roman"/>
          <w:color w:val="000000"/>
        </w:rPr>
        <w:t xml:space="preserve"> </w:t>
      </w:r>
      <w:r w:rsidR="00617925">
        <w:rPr>
          <w:rFonts w:ascii="Times New Roman" w:hAnsi="Times New Roman" w:cs="Times New Roman"/>
          <w:color w:val="000000"/>
        </w:rPr>
        <w:t>on a side channel</w:t>
      </w:r>
      <w:r w:rsidR="008219CD">
        <w:rPr>
          <w:rFonts w:ascii="Times New Roman" w:hAnsi="Times New Roman" w:cs="Times New Roman"/>
          <w:color w:val="000000"/>
        </w:rPr>
        <w:t xml:space="preserve">, I </w:t>
      </w:r>
      <w:r w:rsidR="00AB3CA9">
        <w:rPr>
          <w:rFonts w:ascii="Times New Roman" w:hAnsi="Times New Roman" w:cs="Times New Roman"/>
          <w:color w:val="000000"/>
        </w:rPr>
        <w:t>gradually trained my ears to</w:t>
      </w:r>
      <w:r w:rsidR="008219CD">
        <w:rPr>
          <w:rFonts w:ascii="Times New Roman" w:hAnsi="Times New Roman" w:cs="Times New Roman"/>
          <w:color w:val="000000"/>
        </w:rPr>
        <w:t xml:space="preserve"> capture the key information from the radio</w:t>
      </w:r>
      <w:r w:rsidR="00617925">
        <w:rPr>
          <w:rFonts w:ascii="Times New Roman" w:hAnsi="Times New Roman" w:cs="Times New Roman"/>
        </w:rPr>
        <w:t xml:space="preserve">. </w:t>
      </w:r>
    </w:p>
    <w:p w14:paraId="63E9BFD8" w14:textId="3D922B38" w:rsidR="00EA33B1" w:rsidRPr="001E0B4E" w:rsidRDefault="00632307" w:rsidP="005A7F9E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</w:t>
      </w:r>
      <w:r w:rsidR="00177CEB">
        <w:rPr>
          <w:rFonts w:ascii="Times New Roman" w:hAnsi="Times New Roman" w:cs="Times New Roman"/>
          <w:color w:val="000000"/>
        </w:rPr>
        <w:t>:06</w:t>
      </w:r>
      <w:r w:rsidR="00EA33B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am. </w:t>
      </w:r>
      <w:r w:rsidR="003005F7">
        <w:rPr>
          <w:rFonts w:ascii="Times New Roman" w:hAnsi="Times New Roman" w:cs="Times New Roman"/>
          <w:color w:val="000000"/>
        </w:rPr>
        <w:t>R</w:t>
      </w:r>
      <w:r w:rsidR="00C67083">
        <w:rPr>
          <w:rFonts w:ascii="Times New Roman" w:hAnsi="Times New Roman" w:cs="Times New Roman"/>
          <w:color w:val="000000"/>
        </w:rPr>
        <w:t xml:space="preserve">adio </w:t>
      </w:r>
      <w:r w:rsidR="00E67B1E">
        <w:rPr>
          <w:rFonts w:ascii="Times New Roman" w:hAnsi="Times New Roman" w:cs="Times New Roman"/>
          <w:color w:val="000000"/>
        </w:rPr>
        <w:t>buzzed</w:t>
      </w:r>
      <w:r w:rsidR="007C10F2">
        <w:rPr>
          <w:rFonts w:ascii="Times New Roman" w:hAnsi="Times New Roman" w:cs="Times New Roman"/>
          <w:color w:val="000000"/>
        </w:rPr>
        <w:t>.</w:t>
      </w:r>
      <w:r w:rsidR="00C67083">
        <w:rPr>
          <w:rFonts w:ascii="Times New Roman" w:hAnsi="Times New Roman" w:cs="Times New Roman"/>
          <w:color w:val="000000"/>
        </w:rPr>
        <w:t xml:space="preserve"> </w:t>
      </w:r>
      <w:r w:rsidR="007166F8" w:rsidRPr="007166F8">
        <w:rPr>
          <w:rFonts w:ascii="Times New Roman" w:hAnsi="Times New Roman" w:cs="Times New Roman"/>
          <w:color w:val="000000"/>
        </w:rPr>
        <w:t xml:space="preserve">Expecting </w:t>
      </w:r>
      <w:r w:rsidR="00675B52">
        <w:rPr>
          <w:rFonts w:ascii="Times New Roman" w:hAnsi="Times New Roman" w:cs="Times New Roman"/>
          <w:color w:val="000000"/>
        </w:rPr>
        <w:t xml:space="preserve">some </w:t>
      </w:r>
      <w:r w:rsidR="007166F8" w:rsidRPr="007166F8">
        <w:rPr>
          <w:rFonts w:ascii="Times New Roman" w:hAnsi="Times New Roman" w:cs="Times New Roman"/>
          <w:color w:val="000000"/>
        </w:rPr>
        <w:t>drunk</w:t>
      </w:r>
      <w:r w:rsidR="006B2171">
        <w:rPr>
          <w:rStyle w:val="CommentReference"/>
        </w:rPr>
        <w:t xml:space="preserve"> </w:t>
      </w:r>
      <w:r w:rsidR="006B2171">
        <w:rPr>
          <w:rFonts w:ascii="Times New Roman" w:hAnsi="Times New Roman" w:cs="Times New Roman"/>
          <w:color w:val="000000"/>
        </w:rPr>
        <w:t>pa</w:t>
      </w:r>
      <w:r w:rsidR="007166F8" w:rsidRPr="007166F8">
        <w:rPr>
          <w:rFonts w:ascii="Times New Roman" w:hAnsi="Times New Roman" w:cs="Times New Roman"/>
          <w:color w:val="000000"/>
        </w:rPr>
        <w:t xml:space="preserve">tients as usual, I </w:t>
      </w:r>
      <w:r w:rsidR="005A7F9E">
        <w:rPr>
          <w:rFonts w:ascii="Times New Roman" w:hAnsi="Times New Roman" w:cs="Times New Roman"/>
          <w:color w:val="000000"/>
        </w:rPr>
        <w:t xml:space="preserve">knew something was different when I </w:t>
      </w:r>
      <w:r w:rsidR="00E33395">
        <w:rPr>
          <w:rFonts w:ascii="Times New Roman" w:hAnsi="Times New Roman" w:cs="Times New Roman"/>
          <w:color w:val="000000"/>
        </w:rPr>
        <w:t>noticed some</w:t>
      </w:r>
      <w:r w:rsidR="005A7F9E">
        <w:rPr>
          <w:rFonts w:ascii="Times New Roman" w:hAnsi="Times New Roman" w:cs="Times New Roman"/>
          <w:color w:val="000000"/>
        </w:rPr>
        <w:t xml:space="preserve"> hastiness </w:t>
      </w:r>
      <w:r w:rsidR="00E33395">
        <w:rPr>
          <w:rFonts w:ascii="Times New Roman" w:hAnsi="Times New Roman" w:cs="Times New Roman"/>
          <w:color w:val="000000"/>
        </w:rPr>
        <w:t>in the</w:t>
      </w:r>
      <w:r w:rsidR="005A7F9E">
        <w:rPr>
          <w:rFonts w:ascii="Times New Roman" w:hAnsi="Times New Roman" w:cs="Times New Roman"/>
          <w:color w:val="000000"/>
        </w:rPr>
        <w:t xml:space="preserve"> voice.</w:t>
      </w:r>
      <w:r w:rsidR="00C64500">
        <w:rPr>
          <w:rFonts w:ascii="Times New Roman" w:hAnsi="Times New Roman" w:cs="Times New Roman"/>
          <w:color w:val="000000"/>
        </w:rPr>
        <w:t xml:space="preserve"> </w:t>
      </w:r>
      <w:r w:rsidR="007166F8" w:rsidRPr="007166F8">
        <w:rPr>
          <w:rFonts w:ascii="Times New Roman" w:hAnsi="Times New Roman" w:cs="Times New Roman"/>
          <w:color w:val="000000"/>
        </w:rPr>
        <w:t>“MERT, we have a hospital case of a male</w:t>
      </w:r>
      <w:r w:rsidR="006B2171">
        <w:rPr>
          <w:rFonts w:ascii="Times New Roman" w:hAnsi="Times New Roman" w:cs="Times New Roman"/>
          <w:color w:val="000000"/>
        </w:rPr>
        <w:t xml:space="preserve"> who has</w:t>
      </w:r>
      <w:r w:rsidR="007166F8" w:rsidRPr="007166F8">
        <w:rPr>
          <w:rFonts w:ascii="Times New Roman" w:hAnsi="Times New Roman" w:cs="Times New Roman"/>
          <w:color w:val="000000"/>
        </w:rPr>
        <w:t xml:space="preserve"> fallen from </w:t>
      </w:r>
      <w:r w:rsidR="00CF3567">
        <w:rPr>
          <w:rFonts w:ascii="Times New Roman" w:hAnsi="Times New Roman" w:cs="Times New Roman"/>
          <w:color w:val="000000"/>
        </w:rPr>
        <w:t>3rd</w:t>
      </w:r>
      <w:r w:rsidR="00B74BFA">
        <w:rPr>
          <w:rFonts w:ascii="Times New Roman" w:hAnsi="Times New Roman" w:cs="Times New Roman"/>
          <w:color w:val="000000"/>
        </w:rPr>
        <w:t xml:space="preserve"> stor</w:t>
      </w:r>
      <w:r w:rsidR="006B2171">
        <w:rPr>
          <w:rFonts w:ascii="Times New Roman" w:hAnsi="Times New Roman" w:cs="Times New Roman"/>
          <w:color w:val="000000"/>
        </w:rPr>
        <w:t>y.</w:t>
      </w:r>
      <w:r w:rsidR="00B74BFA">
        <w:rPr>
          <w:rFonts w:ascii="Times New Roman" w:hAnsi="Times New Roman" w:cs="Times New Roman"/>
          <w:color w:val="000000"/>
        </w:rPr>
        <w:t>.</w:t>
      </w:r>
      <w:r w:rsidR="007166F8" w:rsidRPr="007166F8">
        <w:rPr>
          <w:rFonts w:ascii="Times New Roman" w:hAnsi="Times New Roman" w:cs="Times New Roman"/>
          <w:color w:val="000000"/>
        </w:rPr>
        <w:t xml:space="preserve">.” </w:t>
      </w:r>
      <w:r w:rsidR="007A37ED">
        <w:rPr>
          <w:rFonts w:ascii="Times New Roman" w:hAnsi="Times New Roman" w:cs="Times New Roman"/>
          <w:color w:val="000000"/>
        </w:rPr>
        <w:t xml:space="preserve">Adrenaline rushed through </w:t>
      </w:r>
      <w:r w:rsidR="00C94AC5">
        <w:rPr>
          <w:rFonts w:ascii="Times New Roman" w:hAnsi="Times New Roman" w:cs="Times New Roman"/>
          <w:color w:val="000000"/>
        </w:rPr>
        <w:t xml:space="preserve">my </w:t>
      </w:r>
      <w:commentRangeStart w:id="3"/>
      <w:r w:rsidR="00C94AC5">
        <w:rPr>
          <w:rFonts w:ascii="Times New Roman" w:hAnsi="Times New Roman" w:cs="Times New Roman"/>
          <w:color w:val="000000"/>
        </w:rPr>
        <w:t>vein</w:t>
      </w:r>
      <w:r w:rsidR="00E67B1E">
        <w:rPr>
          <w:rFonts w:ascii="Times New Roman" w:hAnsi="Times New Roman" w:cs="Times New Roman"/>
          <w:color w:val="000000"/>
        </w:rPr>
        <w:t>s</w:t>
      </w:r>
      <w:commentRangeEnd w:id="3"/>
      <w:r w:rsidR="005E70F3">
        <w:rPr>
          <w:rStyle w:val="CommentReference"/>
        </w:rPr>
        <w:commentReference w:id="3"/>
      </w:r>
      <w:r w:rsidR="008219CD">
        <w:rPr>
          <w:rFonts w:ascii="Times New Roman" w:hAnsi="Times New Roman" w:cs="Times New Roman"/>
          <w:color w:val="000000"/>
        </w:rPr>
        <w:t xml:space="preserve">. It was </w:t>
      </w:r>
      <w:r w:rsidR="00EB0980">
        <w:rPr>
          <w:rFonts w:ascii="Times New Roman" w:hAnsi="Times New Roman" w:cs="Times New Roman"/>
          <w:color w:val="000000"/>
        </w:rPr>
        <w:t>my first</w:t>
      </w:r>
      <w:r w:rsidR="00F562F2">
        <w:rPr>
          <w:rFonts w:ascii="Times New Roman" w:hAnsi="Times New Roman" w:cs="Times New Roman"/>
          <w:color w:val="000000"/>
        </w:rPr>
        <w:t xml:space="preserve"> </w:t>
      </w:r>
      <w:r w:rsidR="00EB0980">
        <w:rPr>
          <w:rFonts w:ascii="Times New Roman" w:hAnsi="Times New Roman" w:cs="Times New Roman"/>
          <w:color w:val="000000"/>
        </w:rPr>
        <w:t xml:space="preserve">trauma patient. </w:t>
      </w:r>
      <w:r w:rsidR="00AA52A5">
        <w:rPr>
          <w:rFonts w:ascii="Times New Roman" w:hAnsi="Times New Roman" w:cs="Times New Roman"/>
          <w:color w:val="000000"/>
        </w:rPr>
        <w:t>Ever since I became an EMT</w:t>
      </w:r>
      <w:r w:rsidR="007A37ED">
        <w:rPr>
          <w:rFonts w:ascii="Times New Roman" w:hAnsi="Times New Roman" w:cs="Times New Roman"/>
          <w:color w:val="000000"/>
        </w:rPr>
        <w:t>,</w:t>
      </w:r>
      <w:r w:rsidR="00AA52A5">
        <w:rPr>
          <w:rFonts w:ascii="Times New Roman" w:hAnsi="Times New Roman" w:cs="Times New Roman"/>
          <w:color w:val="000000"/>
        </w:rPr>
        <w:t xml:space="preserve"> I</w:t>
      </w:r>
      <w:r w:rsidR="00142927">
        <w:rPr>
          <w:rFonts w:ascii="Times New Roman" w:hAnsi="Times New Roman" w:cs="Times New Roman"/>
          <w:color w:val="000000"/>
        </w:rPr>
        <w:t xml:space="preserve"> ha</w:t>
      </w:r>
      <w:r w:rsidR="006B2171">
        <w:rPr>
          <w:rFonts w:ascii="Times New Roman" w:hAnsi="Times New Roman" w:cs="Times New Roman"/>
          <w:color w:val="000000"/>
        </w:rPr>
        <w:t xml:space="preserve">d </w:t>
      </w:r>
      <w:r w:rsidR="00E67B1E">
        <w:rPr>
          <w:rFonts w:ascii="Times New Roman" w:hAnsi="Times New Roman" w:cs="Times New Roman"/>
          <w:color w:val="000000"/>
        </w:rPr>
        <w:t xml:space="preserve">mentally </w:t>
      </w:r>
      <w:r w:rsidR="006B2171">
        <w:rPr>
          <w:rFonts w:ascii="Times New Roman" w:hAnsi="Times New Roman" w:cs="Times New Roman"/>
          <w:color w:val="000000"/>
        </w:rPr>
        <w:t>r</w:t>
      </w:r>
      <w:r w:rsidR="00AA52A5">
        <w:rPr>
          <w:rFonts w:ascii="Times New Roman" w:hAnsi="Times New Roman" w:cs="Times New Roman"/>
          <w:color w:val="000000"/>
        </w:rPr>
        <w:t xml:space="preserve">ehearsed </w:t>
      </w:r>
      <w:r w:rsidR="00E67B1E">
        <w:rPr>
          <w:rFonts w:ascii="Times New Roman" w:hAnsi="Times New Roman" w:cs="Times New Roman"/>
          <w:color w:val="000000"/>
        </w:rPr>
        <w:t>a million</w:t>
      </w:r>
      <w:r w:rsidR="007A37ED">
        <w:rPr>
          <w:rFonts w:ascii="Times New Roman" w:hAnsi="Times New Roman" w:cs="Times New Roman"/>
          <w:color w:val="000000"/>
        </w:rPr>
        <w:t xml:space="preserve"> scenarios </w:t>
      </w:r>
      <w:r w:rsidR="00E67B1E">
        <w:rPr>
          <w:rFonts w:ascii="Times New Roman" w:hAnsi="Times New Roman" w:cs="Times New Roman"/>
          <w:color w:val="000000"/>
        </w:rPr>
        <w:t>of</w:t>
      </w:r>
      <w:r w:rsidR="007A37ED">
        <w:rPr>
          <w:rFonts w:ascii="Times New Roman" w:hAnsi="Times New Roman" w:cs="Times New Roman"/>
          <w:color w:val="000000"/>
        </w:rPr>
        <w:t xml:space="preserve"> heroic rescue</w:t>
      </w:r>
      <w:r w:rsidR="00AA52A5">
        <w:rPr>
          <w:rFonts w:ascii="Times New Roman" w:hAnsi="Times New Roman" w:cs="Times New Roman"/>
          <w:color w:val="000000"/>
        </w:rPr>
        <w:t>.</w:t>
      </w:r>
      <w:r w:rsidR="004F3763">
        <w:rPr>
          <w:rFonts w:ascii="Times New Roman" w:hAnsi="Times New Roman" w:cs="Times New Roman"/>
          <w:color w:val="000000"/>
        </w:rPr>
        <w:t xml:space="preserve"> But a</w:t>
      </w:r>
      <w:r w:rsidR="00EB0980">
        <w:rPr>
          <w:rFonts w:ascii="Times New Roman" w:hAnsi="Times New Roman" w:cs="Times New Roman"/>
          <w:color w:val="000000"/>
        </w:rPr>
        <w:t xml:space="preserve">s we seized </w:t>
      </w:r>
      <w:r w:rsidR="00E619F8">
        <w:rPr>
          <w:rFonts w:ascii="Times New Roman" w:hAnsi="Times New Roman" w:cs="Times New Roman"/>
          <w:color w:val="000000"/>
        </w:rPr>
        <w:t>o</w:t>
      </w:r>
      <w:r w:rsidR="007166F8" w:rsidRPr="007166F8">
        <w:rPr>
          <w:rFonts w:ascii="Times New Roman" w:hAnsi="Times New Roman" w:cs="Times New Roman"/>
          <w:color w:val="000000"/>
        </w:rPr>
        <w:t xml:space="preserve">ur equipment </w:t>
      </w:r>
      <w:r w:rsidR="00675B52">
        <w:rPr>
          <w:rFonts w:ascii="Times New Roman" w:hAnsi="Times New Roman" w:cs="Times New Roman"/>
          <w:color w:val="000000"/>
        </w:rPr>
        <w:t>and</w:t>
      </w:r>
      <w:r w:rsidR="00EB0980">
        <w:rPr>
          <w:rFonts w:ascii="Times New Roman" w:hAnsi="Times New Roman" w:cs="Times New Roman"/>
          <w:color w:val="000000"/>
        </w:rPr>
        <w:t xml:space="preserve"> </w:t>
      </w:r>
      <w:r w:rsidR="006B2171">
        <w:rPr>
          <w:rFonts w:ascii="Times New Roman" w:hAnsi="Times New Roman" w:cs="Times New Roman"/>
          <w:color w:val="000000"/>
        </w:rPr>
        <w:t>rushed ou</w:t>
      </w:r>
      <w:r w:rsidR="00EB0980">
        <w:rPr>
          <w:rFonts w:ascii="Times New Roman" w:hAnsi="Times New Roman" w:cs="Times New Roman"/>
          <w:color w:val="000000"/>
        </w:rPr>
        <w:t>t of the squad room</w:t>
      </w:r>
      <w:r w:rsidR="00D42E39">
        <w:rPr>
          <w:rFonts w:ascii="Times New Roman" w:hAnsi="Times New Roman" w:cs="Times New Roman"/>
          <w:color w:val="000000"/>
        </w:rPr>
        <w:t xml:space="preserve">, </w:t>
      </w:r>
      <w:r w:rsidR="004F3763">
        <w:rPr>
          <w:rFonts w:ascii="Times New Roman" w:hAnsi="Times New Roman" w:cs="Times New Roman"/>
          <w:color w:val="000000"/>
        </w:rPr>
        <w:t xml:space="preserve">I </w:t>
      </w:r>
      <w:r w:rsidR="006B2171">
        <w:rPr>
          <w:rFonts w:ascii="Times New Roman" w:hAnsi="Times New Roman" w:cs="Times New Roman"/>
          <w:color w:val="000000"/>
        </w:rPr>
        <w:t>found myself a little apprehensive, rather than excited, about the opportunity to</w:t>
      </w:r>
      <w:r w:rsidR="004F3763">
        <w:rPr>
          <w:rFonts w:ascii="Times New Roman" w:hAnsi="Times New Roman" w:cs="Times New Roman"/>
          <w:color w:val="000000"/>
        </w:rPr>
        <w:t xml:space="preserve"> finally </w:t>
      </w:r>
      <w:r w:rsidR="00524F82">
        <w:rPr>
          <w:rFonts w:ascii="Times New Roman" w:hAnsi="Times New Roman" w:cs="Times New Roman"/>
          <w:color w:val="000000"/>
        </w:rPr>
        <w:t>make use of what I</w:t>
      </w:r>
      <w:r w:rsidR="00B83045">
        <w:rPr>
          <w:rFonts w:ascii="Times New Roman" w:hAnsi="Times New Roman" w:cs="Times New Roman"/>
          <w:color w:val="000000"/>
        </w:rPr>
        <w:t xml:space="preserve"> have</w:t>
      </w:r>
      <w:r w:rsidR="00524F82">
        <w:rPr>
          <w:rFonts w:ascii="Times New Roman" w:hAnsi="Times New Roman" w:cs="Times New Roman"/>
          <w:color w:val="000000"/>
        </w:rPr>
        <w:t xml:space="preserve"> learned. </w:t>
      </w:r>
      <w:r w:rsidR="007C10F2">
        <w:rPr>
          <w:rFonts w:ascii="Times New Roman" w:hAnsi="Times New Roman" w:cs="Times New Roman"/>
          <w:color w:val="000000"/>
        </w:rPr>
        <w:t>What popped up in</w:t>
      </w:r>
      <w:r w:rsidR="00B83045">
        <w:rPr>
          <w:rFonts w:ascii="Times New Roman" w:hAnsi="Times New Roman" w:cs="Times New Roman"/>
          <w:color w:val="000000"/>
        </w:rPr>
        <w:t xml:space="preserve"> my mind were </w:t>
      </w:r>
      <w:r w:rsidR="007166F8" w:rsidRPr="007166F8">
        <w:rPr>
          <w:rFonts w:ascii="Times New Roman" w:hAnsi="Times New Roman" w:cs="Times New Roman"/>
          <w:color w:val="000000"/>
        </w:rPr>
        <w:t>the</w:t>
      </w:r>
      <w:r w:rsidR="00B83045">
        <w:rPr>
          <w:rFonts w:ascii="Times New Roman" w:hAnsi="Times New Roman" w:cs="Times New Roman"/>
          <w:color w:val="000000"/>
        </w:rPr>
        <w:t xml:space="preserve"> </w:t>
      </w:r>
      <w:r w:rsidR="007166F8" w:rsidRPr="007166F8">
        <w:rPr>
          <w:rFonts w:ascii="Times New Roman" w:hAnsi="Times New Roman" w:cs="Times New Roman"/>
          <w:color w:val="000000"/>
        </w:rPr>
        <w:t>pictures of fracture</w:t>
      </w:r>
      <w:r w:rsidR="00B83045">
        <w:rPr>
          <w:rFonts w:ascii="Times New Roman" w:hAnsi="Times New Roman" w:cs="Times New Roman"/>
          <w:color w:val="000000"/>
        </w:rPr>
        <w:t>d skull</w:t>
      </w:r>
      <w:r w:rsidR="007A37ED">
        <w:rPr>
          <w:rFonts w:ascii="Times New Roman" w:hAnsi="Times New Roman" w:cs="Times New Roman"/>
          <w:color w:val="000000"/>
        </w:rPr>
        <w:t>s</w:t>
      </w:r>
      <w:r w:rsidR="007166F8" w:rsidRPr="007166F8">
        <w:rPr>
          <w:rFonts w:ascii="Times New Roman" w:hAnsi="Times New Roman" w:cs="Times New Roman"/>
          <w:color w:val="000000"/>
        </w:rPr>
        <w:t>, flail chest</w:t>
      </w:r>
      <w:r w:rsidR="006B2171">
        <w:rPr>
          <w:rFonts w:ascii="Times New Roman" w:hAnsi="Times New Roman" w:cs="Times New Roman"/>
          <w:color w:val="000000"/>
        </w:rPr>
        <w:t>s a</w:t>
      </w:r>
      <w:r w:rsidR="007A37ED">
        <w:rPr>
          <w:rFonts w:ascii="Times New Roman" w:hAnsi="Times New Roman" w:cs="Times New Roman"/>
          <w:color w:val="000000"/>
        </w:rPr>
        <w:t>nd spinal injuries i</w:t>
      </w:r>
      <w:r w:rsidR="007166F8" w:rsidRPr="007166F8">
        <w:rPr>
          <w:rFonts w:ascii="Times New Roman" w:hAnsi="Times New Roman" w:cs="Times New Roman"/>
          <w:color w:val="000000"/>
        </w:rPr>
        <w:t>n my EMT tex</w:t>
      </w:r>
      <w:r w:rsidR="004F5018">
        <w:rPr>
          <w:rFonts w:ascii="Times New Roman" w:hAnsi="Times New Roman" w:cs="Times New Roman"/>
          <w:color w:val="000000"/>
        </w:rPr>
        <w:t>tbook</w:t>
      </w:r>
      <w:r w:rsidR="00837549">
        <w:rPr>
          <w:rFonts w:ascii="Times New Roman" w:hAnsi="Times New Roman" w:cs="Times New Roman"/>
          <w:color w:val="000000"/>
        </w:rPr>
        <w:t xml:space="preserve">, </w:t>
      </w:r>
      <w:r w:rsidR="00D43F2F">
        <w:rPr>
          <w:rFonts w:ascii="Times New Roman" w:hAnsi="Times New Roman" w:cs="Times New Roman"/>
          <w:color w:val="000000"/>
        </w:rPr>
        <w:t xml:space="preserve">and </w:t>
      </w:r>
      <w:r w:rsidR="001C2CF9">
        <w:rPr>
          <w:rFonts w:ascii="Times New Roman" w:hAnsi="Times New Roman" w:cs="Times New Roman"/>
          <w:color w:val="000000"/>
        </w:rPr>
        <w:t>a deep</w:t>
      </w:r>
      <w:r w:rsidR="00D43F2F">
        <w:rPr>
          <w:rFonts w:ascii="Times New Roman" w:hAnsi="Times New Roman" w:cs="Times New Roman"/>
          <w:color w:val="000000"/>
        </w:rPr>
        <w:t xml:space="preserve"> </w:t>
      </w:r>
      <w:r w:rsidR="00B83045">
        <w:rPr>
          <w:rFonts w:ascii="Times New Roman" w:hAnsi="Times New Roman" w:cs="Times New Roman"/>
          <w:color w:val="000000"/>
        </w:rPr>
        <w:t xml:space="preserve">concern </w:t>
      </w:r>
      <w:r w:rsidR="001C2CF9">
        <w:rPr>
          <w:rFonts w:ascii="Times New Roman" w:hAnsi="Times New Roman" w:cs="Times New Roman"/>
          <w:color w:val="000000"/>
        </w:rPr>
        <w:t>for</w:t>
      </w:r>
      <w:r w:rsidR="00D43F2F">
        <w:rPr>
          <w:rFonts w:ascii="Times New Roman" w:hAnsi="Times New Roman" w:cs="Times New Roman"/>
          <w:color w:val="000000"/>
        </w:rPr>
        <w:t xml:space="preserve"> seeing th</w:t>
      </w:r>
      <w:r w:rsidR="00B83045">
        <w:rPr>
          <w:rFonts w:ascii="Times New Roman" w:hAnsi="Times New Roman" w:cs="Times New Roman"/>
          <w:color w:val="000000"/>
        </w:rPr>
        <w:t>e</w:t>
      </w:r>
      <w:r w:rsidR="00D43F2F">
        <w:rPr>
          <w:rFonts w:ascii="Times New Roman" w:hAnsi="Times New Roman" w:cs="Times New Roman"/>
          <w:color w:val="000000"/>
        </w:rPr>
        <w:t xml:space="preserve">se </w:t>
      </w:r>
      <w:r w:rsidR="00837549">
        <w:rPr>
          <w:rFonts w:ascii="Times New Roman" w:hAnsi="Times New Roman" w:cs="Times New Roman"/>
          <w:color w:val="000000"/>
        </w:rPr>
        <w:t>on a real person</w:t>
      </w:r>
      <w:r w:rsidR="004F5018">
        <w:rPr>
          <w:rFonts w:ascii="Times New Roman" w:hAnsi="Times New Roman" w:cs="Times New Roman"/>
          <w:color w:val="000000"/>
        </w:rPr>
        <w:t>.</w:t>
      </w:r>
      <w:r w:rsidR="007166F8" w:rsidRPr="007166F8">
        <w:rPr>
          <w:rFonts w:ascii="Times New Roman" w:hAnsi="Times New Roman" w:cs="Times New Roman"/>
          <w:color w:val="000000"/>
        </w:rPr>
        <w:t xml:space="preserve"> </w:t>
      </w:r>
      <w:r w:rsidR="00555B0D">
        <w:rPr>
          <w:rFonts w:ascii="Times New Roman" w:hAnsi="Times New Roman" w:cs="Times New Roman"/>
          <w:color w:val="000000"/>
        </w:rPr>
        <w:t>Was</w:t>
      </w:r>
      <w:r w:rsidR="007166F8" w:rsidRPr="007166F8">
        <w:rPr>
          <w:rFonts w:ascii="Times New Roman" w:hAnsi="Times New Roman" w:cs="Times New Roman"/>
          <w:color w:val="000000"/>
        </w:rPr>
        <w:t xml:space="preserve"> I ready to take responsibility </w:t>
      </w:r>
      <w:r w:rsidR="00B83045">
        <w:rPr>
          <w:rFonts w:ascii="Times New Roman" w:hAnsi="Times New Roman" w:cs="Times New Roman"/>
          <w:color w:val="000000"/>
        </w:rPr>
        <w:t>for</w:t>
      </w:r>
      <w:r w:rsidR="007166F8" w:rsidRPr="007166F8">
        <w:rPr>
          <w:rFonts w:ascii="Times New Roman" w:hAnsi="Times New Roman" w:cs="Times New Roman"/>
          <w:color w:val="000000"/>
        </w:rPr>
        <w:t xml:space="preserve"> someone’s life?</w:t>
      </w:r>
    </w:p>
    <w:p w14:paraId="70F36274" w14:textId="608E87CD" w:rsidR="00C55DD8" w:rsidRDefault="00C21AF5" w:rsidP="00414324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1:09 am. </w:t>
      </w:r>
      <w:r w:rsidR="007166F8" w:rsidRPr="007166F8">
        <w:rPr>
          <w:rFonts w:ascii="Times New Roman" w:hAnsi="Times New Roman" w:cs="Times New Roman"/>
          <w:color w:val="000000"/>
        </w:rPr>
        <w:t xml:space="preserve">Before I had an answer, we </w:t>
      </w:r>
      <w:r w:rsidR="007A37ED">
        <w:rPr>
          <w:rFonts w:ascii="Times New Roman" w:hAnsi="Times New Roman" w:cs="Times New Roman"/>
          <w:color w:val="000000"/>
        </w:rPr>
        <w:t>had</w:t>
      </w:r>
      <w:r w:rsidR="003A722B">
        <w:rPr>
          <w:rFonts w:ascii="Times New Roman" w:hAnsi="Times New Roman" w:cs="Times New Roman"/>
          <w:color w:val="000000"/>
        </w:rPr>
        <w:t xml:space="preserve"> pushed through the </w:t>
      </w:r>
      <w:commentRangeStart w:id="4"/>
      <w:r w:rsidR="003A722B">
        <w:rPr>
          <w:rFonts w:ascii="Times New Roman" w:hAnsi="Times New Roman" w:cs="Times New Roman"/>
          <w:color w:val="000000"/>
        </w:rPr>
        <w:t>bystanders</w:t>
      </w:r>
      <w:commentRangeEnd w:id="4"/>
      <w:r w:rsidR="005E70F3">
        <w:rPr>
          <w:rStyle w:val="CommentReference"/>
        </w:rPr>
        <w:commentReference w:id="4"/>
      </w:r>
      <w:r w:rsidR="003A722B">
        <w:rPr>
          <w:rFonts w:ascii="Times New Roman" w:hAnsi="Times New Roman" w:cs="Times New Roman"/>
          <w:color w:val="000000"/>
        </w:rPr>
        <w:t xml:space="preserve"> and </w:t>
      </w:r>
      <w:r w:rsidR="00100644">
        <w:rPr>
          <w:rFonts w:ascii="Times New Roman" w:hAnsi="Times New Roman" w:cs="Times New Roman"/>
          <w:color w:val="000000"/>
        </w:rPr>
        <w:t>found</w:t>
      </w:r>
      <w:r w:rsidR="007166F8" w:rsidRPr="007166F8">
        <w:rPr>
          <w:rFonts w:ascii="Times New Roman" w:hAnsi="Times New Roman" w:cs="Times New Roman"/>
          <w:color w:val="000000"/>
        </w:rPr>
        <w:t xml:space="preserve"> our patient facing down </w:t>
      </w:r>
      <w:r w:rsidR="00831C56">
        <w:rPr>
          <w:rFonts w:ascii="Times New Roman" w:hAnsi="Times New Roman" w:cs="Times New Roman"/>
          <w:color w:val="000000"/>
        </w:rPr>
        <w:t xml:space="preserve">nearly </w:t>
      </w:r>
      <w:r w:rsidR="007166F8" w:rsidRPr="007166F8">
        <w:rPr>
          <w:rFonts w:ascii="Times New Roman" w:hAnsi="Times New Roman" w:cs="Times New Roman"/>
          <w:color w:val="000000"/>
        </w:rPr>
        <w:t xml:space="preserve">choking on </w:t>
      </w:r>
      <w:r w:rsidR="00555B0D">
        <w:rPr>
          <w:rFonts w:ascii="Times New Roman" w:hAnsi="Times New Roman" w:cs="Times New Roman"/>
          <w:color w:val="000000"/>
        </w:rPr>
        <w:t xml:space="preserve">a </w:t>
      </w:r>
      <w:r w:rsidR="007166F8" w:rsidRPr="007166F8">
        <w:rPr>
          <w:rFonts w:ascii="Times New Roman" w:hAnsi="Times New Roman" w:cs="Times New Roman"/>
          <w:color w:val="000000"/>
        </w:rPr>
        <w:t xml:space="preserve">puddle of </w:t>
      </w:r>
      <w:r w:rsidR="000033F3">
        <w:rPr>
          <w:rFonts w:ascii="Times New Roman" w:hAnsi="Times New Roman" w:cs="Times New Roman"/>
          <w:color w:val="000000"/>
        </w:rPr>
        <w:t>h</w:t>
      </w:r>
      <w:r w:rsidR="00555B0D">
        <w:rPr>
          <w:rFonts w:ascii="Times New Roman" w:hAnsi="Times New Roman" w:cs="Times New Roman"/>
          <w:color w:val="000000"/>
        </w:rPr>
        <w:t xml:space="preserve">is own </w:t>
      </w:r>
      <w:r w:rsidR="007166F8" w:rsidRPr="007166F8">
        <w:rPr>
          <w:rFonts w:ascii="Times New Roman" w:hAnsi="Times New Roman" w:cs="Times New Roman"/>
          <w:color w:val="000000"/>
        </w:rPr>
        <w:t>blood.</w:t>
      </w:r>
      <w:r w:rsidR="006E78A7">
        <w:rPr>
          <w:rFonts w:ascii="Times New Roman" w:hAnsi="Times New Roman" w:cs="Times New Roman"/>
          <w:color w:val="000000"/>
        </w:rPr>
        <w:t xml:space="preserve"> </w:t>
      </w:r>
      <w:r w:rsidR="00A71592">
        <w:rPr>
          <w:rFonts w:ascii="Times New Roman" w:hAnsi="Times New Roman" w:cs="Times New Roman"/>
          <w:color w:val="000000"/>
        </w:rPr>
        <w:t xml:space="preserve">The </w:t>
      </w:r>
      <w:r w:rsidR="001C2CF9">
        <w:rPr>
          <w:rFonts w:ascii="Times New Roman" w:hAnsi="Times New Roman" w:cs="Times New Roman"/>
          <w:color w:val="000000"/>
        </w:rPr>
        <w:t xml:space="preserve">bloody </w:t>
      </w:r>
      <w:r w:rsidR="000033F3">
        <w:rPr>
          <w:rFonts w:ascii="Times New Roman" w:hAnsi="Times New Roman" w:cs="Times New Roman"/>
          <w:color w:val="000000"/>
        </w:rPr>
        <w:t>scene</w:t>
      </w:r>
      <w:r w:rsidR="006C74FE">
        <w:rPr>
          <w:rFonts w:ascii="Times New Roman" w:hAnsi="Times New Roman" w:cs="Times New Roman"/>
          <w:color w:val="000000"/>
        </w:rPr>
        <w:t xml:space="preserve"> </w:t>
      </w:r>
      <w:r w:rsidR="001C2CF9">
        <w:rPr>
          <w:rFonts w:ascii="Times New Roman" w:hAnsi="Times New Roman" w:cs="Times New Roman"/>
          <w:color w:val="000000"/>
        </w:rPr>
        <w:t xml:space="preserve">was </w:t>
      </w:r>
      <w:r w:rsidR="006C74FE">
        <w:rPr>
          <w:rFonts w:ascii="Times New Roman" w:hAnsi="Times New Roman" w:cs="Times New Roman"/>
          <w:color w:val="000000"/>
        </w:rPr>
        <w:t xml:space="preserve">nothing like </w:t>
      </w:r>
      <w:r w:rsidR="004D363E">
        <w:rPr>
          <w:rFonts w:ascii="Times New Roman" w:hAnsi="Times New Roman" w:cs="Times New Roman"/>
          <w:color w:val="000000"/>
        </w:rPr>
        <w:t xml:space="preserve">the </w:t>
      </w:r>
      <w:r w:rsidR="006C74FE">
        <w:rPr>
          <w:rFonts w:ascii="Times New Roman" w:hAnsi="Times New Roman" w:cs="Times New Roman"/>
          <w:color w:val="000000"/>
        </w:rPr>
        <w:t>textbook</w:t>
      </w:r>
      <w:r w:rsidR="00FD3582">
        <w:rPr>
          <w:rFonts w:ascii="Times New Roman" w:hAnsi="Times New Roman" w:cs="Times New Roman"/>
          <w:color w:val="000000"/>
        </w:rPr>
        <w:t xml:space="preserve">, </w:t>
      </w:r>
      <w:r w:rsidR="009150D7">
        <w:rPr>
          <w:rFonts w:ascii="Times New Roman" w:hAnsi="Times New Roman" w:cs="Times New Roman"/>
          <w:color w:val="000000"/>
        </w:rPr>
        <w:t xml:space="preserve">nor was I as composed as I </w:t>
      </w:r>
      <w:r w:rsidR="001C2CF9">
        <w:rPr>
          <w:rFonts w:ascii="Times New Roman" w:hAnsi="Times New Roman" w:cs="Times New Roman"/>
          <w:color w:val="000000"/>
        </w:rPr>
        <w:t>had pictured myself</w:t>
      </w:r>
      <w:r w:rsidR="007A37ED">
        <w:rPr>
          <w:rFonts w:ascii="Times New Roman" w:hAnsi="Times New Roman" w:cs="Times New Roman"/>
          <w:color w:val="000000"/>
        </w:rPr>
        <w:t xml:space="preserve"> to be</w:t>
      </w:r>
      <w:r w:rsidR="009150D7">
        <w:rPr>
          <w:rFonts w:ascii="Times New Roman" w:hAnsi="Times New Roman" w:cs="Times New Roman"/>
          <w:color w:val="000000"/>
        </w:rPr>
        <w:t>.</w:t>
      </w:r>
      <w:r w:rsidR="00A71592">
        <w:rPr>
          <w:rFonts w:ascii="Times New Roman" w:hAnsi="Times New Roman" w:cs="Times New Roman"/>
          <w:color w:val="000000"/>
        </w:rPr>
        <w:t xml:space="preserve"> </w:t>
      </w:r>
      <w:r w:rsidR="00426192">
        <w:rPr>
          <w:rFonts w:ascii="Times New Roman" w:hAnsi="Times New Roman" w:cs="Times New Roman"/>
          <w:color w:val="000000"/>
        </w:rPr>
        <w:t xml:space="preserve">As I </w:t>
      </w:r>
      <w:r w:rsidR="00100644">
        <w:rPr>
          <w:rFonts w:ascii="Times New Roman" w:hAnsi="Times New Roman" w:cs="Times New Roman"/>
          <w:color w:val="000000"/>
        </w:rPr>
        <w:t>palpated</w:t>
      </w:r>
      <w:r w:rsidR="00426192">
        <w:rPr>
          <w:rFonts w:ascii="Times New Roman" w:hAnsi="Times New Roman" w:cs="Times New Roman"/>
          <w:color w:val="000000"/>
        </w:rPr>
        <w:t xml:space="preserve"> his </w:t>
      </w:r>
      <w:r w:rsidR="00ED3CA8">
        <w:rPr>
          <w:rFonts w:ascii="Times New Roman" w:hAnsi="Times New Roman" w:cs="Times New Roman"/>
          <w:color w:val="000000"/>
        </w:rPr>
        <w:t xml:space="preserve">radial </w:t>
      </w:r>
      <w:r w:rsidR="00426192">
        <w:rPr>
          <w:rFonts w:ascii="Times New Roman" w:hAnsi="Times New Roman" w:cs="Times New Roman"/>
          <w:color w:val="000000"/>
        </w:rPr>
        <w:t>pulse</w:t>
      </w:r>
      <w:r w:rsidR="00D45DC9">
        <w:rPr>
          <w:rFonts w:ascii="Times New Roman" w:hAnsi="Times New Roman" w:cs="Times New Roman"/>
          <w:color w:val="000000"/>
        </w:rPr>
        <w:t>,</w:t>
      </w:r>
      <w:r w:rsidR="00426192">
        <w:rPr>
          <w:rFonts w:ascii="Times New Roman" w:hAnsi="Times New Roman" w:cs="Times New Roman"/>
          <w:color w:val="000000"/>
        </w:rPr>
        <w:t xml:space="preserve"> </w:t>
      </w:r>
      <w:r w:rsidR="00D45DC9">
        <w:rPr>
          <w:rFonts w:ascii="Times New Roman" w:hAnsi="Times New Roman" w:cs="Times New Roman"/>
          <w:color w:val="000000"/>
        </w:rPr>
        <w:t xml:space="preserve">my heart </w:t>
      </w:r>
      <w:r w:rsidR="001C2CF9">
        <w:rPr>
          <w:rFonts w:ascii="Times New Roman" w:hAnsi="Times New Roman" w:cs="Times New Roman"/>
          <w:color w:val="000000"/>
        </w:rPr>
        <w:t xml:space="preserve">raced so </w:t>
      </w:r>
      <w:r w:rsidR="00D45DC9">
        <w:rPr>
          <w:rFonts w:ascii="Times New Roman" w:hAnsi="Times New Roman" w:cs="Times New Roman"/>
          <w:color w:val="000000"/>
        </w:rPr>
        <w:t xml:space="preserve">hard that </w:t>
      </w:r>
      <w:r w:rsidR="00100644">
        <w:rPr>
          <w:rFonts w:ascii="Times New Roman" w:hAnsi="Times New Roman" w:cs="Times New Roman"/>
          <w:color w:val="000000"/>
        </w:rPr>
        <w:t xml:space="preserve">I </w:t>
      </w:r>
      <w:r w:rsidR="001C2CF9">
        <w:rPr>
          <w:rFonts w:ascii="Times New Roman" w:hAnsi="Times New Roman" w:cs="Times New Roman"/>
          <w:color w:val="000000"/>
        </w:rPr>
        <w:t xml:space="preserve">was </w:t>
      </w:r>
      <w:r w:rsidR="00100644">
        <w:rPr>
          <w:rFonts w:ascii="Times New Roman" w:hAnsi="Times New Roman" w:cs="Times New Roman"/>
          <w:color w:val="000000"/>
        </w:rPr>
        <w:t xml:space="preserve">almost </w:t>
      </w:r>
      <w:r w:rsidR="001C2CF9">
        <w:rPr>
          <w:rFonts w:ascii="Times New Roman" w:hAnsi="Times New Roman" w:cs="Times New Roman"/>
          <w:color w:val="000000"/>
        </w:rPr>
        <w:t xml:space="preserve">unable to </w:t>
      </w:r>
      <w:r w:rsidR="00426192">
        <w:rPr>
          <w:rFonts w:ascii="Times New Roman" w:hAnsi="Times New Roman" w:cs="Times New Roman"/>
          <w:color w:val="000000"/>
        </w:rPr>
        <w:t xml:space="preserve">distinguish my own heartbeat </w:t>
      </w:r>
      <w:r w:rsidR="00100644">
        <w:rPr>
          <w:rFonts w:ascii="Times New Roman" w:hAnsi="Times New Roman" w:cs="Times New Roman"/>
          <w:color w:val="000000"/>
        </w:rPr>
        <w:t xml:space="preserve">from his. </w:t>
      </w:r>
      <w:r w:rsidR="007166F8" w:rsidRPr="007166F8">
        <w:rPr>
          <w:rFonts w:ascii="Times New Roman" w:hAnsi="Times New Roman" w:cs="Times New Roman"/>
          <w:color w:val="000000"/>
        </w:rPr>
        <w:t xml:space="preserve">“Responsive to painful stimuli, breathing, pulse present, external bleeding controlled,” I </w:t>
      </w:r>
      <w:r w:rsidR="006C74FE">
        <w:rPr>
          <w:rFonts w:ascii="Times New Roman" w:hAnsi="Times New Roman" w:cs="Times New Roman"/>
          <w:color w:val="000000"/>
        </w:rPr>
        <w:t xml:space="preserve">forced myself to </w:t>
      </w:r>
      <w:r w:rsidR="00A20EAF">
        <w:rPr>
          <w:rFonts w:ascii="Times New Roman" w:hAnsi="Times New Roman" w:cs="Times New Roman"/>
          <w:color w:val="000000"/>
        </w:rPr>
        <w:t xml:space="preserve">keep </w:t>
      </w:r>
      <w:r w:rsidR="006C74FE">
        <w:rPr>
          <w:rFonts w:ascii="Times New Roman" w:hAnsi="Times New Roman" w:cs="Times New Roman"/>
          <w:color w:val="000000"/>
        </w:rPr>
        <w:t xml:space="preserve">calm and </w:t>
      </w:r>
      <w:r w:rsidR="007166F8" w:rsidRPr="007166F8">
        <w:rPr>
          <w:rFonts w:ascii="Times New Roman" w:hAnsi="Times New Roman" w:cs="Times New Roman"/>
          <w:color w:val="000000"/>
        </w:rPr>
        <w:t>formed my initial impression.</w:t>
      </w:r>
      <w:r w:rsidR="007C48F8">
        <w:rPr>
          <w:rFonts w:ascii="Times New Roman" w:hAnsi="Times New Roman" w:cs="Times New Roman"/>
          <w:color w:val="000000"/>
        </w:rPr>
        <w:t xml:space="preserve"> </w:t>
      </w:r>
      <w:ins w:id="5" w:author="root" w:date="2017-06-06T15:32:00Z">
        <w:r w:rsidR="005E70F3">
          <w:rPr>
            <w:rFonts w:ascii="Times New Roman" w:hAnsi="Times New Roman" w:cs="Times New Roman"/>
            <w:color w:val="000000"/>
          </w:rPr>
          <w:t>“</w:t>
        </w:r>
      </w:ins>
      <w:r w:rsidR="00D45DC9">
        <w:rPr>
          <w:rFonts w:ascii="Times New Roman" w:hAnsi="Times New Roman" w:cs="Times New Roman"/>
          <w:color w:val="000000"/>
        </w:rPr>
        <w:t xml:space="preserve">SpO2 </w:t>
      </w:r>
      <w:r w:rsidR="00B13F44">
        <w:rPr>
          <w:rFonts w:ascii="Times New Roman" w:hAnsi="Times New Roman" w:cs="Times New Roman"/>
          <w:color w:val="000000"/>
        </w:rPr>
        <w:t>86%,</w:t>
      </w:r>
      <w:r w:rsidR="002A30FD">
        <w:rPr>
          <w:rFonts w:ascii="Times New Roman" w:hAnsi="Times New Roman" w:cs="Times New Roman"/>
          <w:color w:val="000000"/>
        </w:rPr>
        <w:t xml:space="preserve"> I’m giving</w:t>
      </w:r>
      <w:r w:rsidR="00B13F44">
        <w:rPr>
          <w:rFonts w:ascii="Times New Roman" w:hAnsi="Times New Roman" w:cs="Times New Roman"/>
          <w:color w:val="000000"/>
        </w:rPr>
        <w:t xml:space="preserve"> oxygen.</w:t>
      </w:r>
      <w:r w:rsidR="00B052EC">
        <w:rPr>
          <w:rFonts w:ascii="Times New Roman" w:hAnsi="Times New Roman" w:cs="Times New Roman"/>
          <w:color w:val="000000"/>
        </w:rPr>
        <w:t xml:space="preserve">” </w:t>
      </w:r>
      <w:r w:rsidR="007F5F67">
        <w:rPr>
          <w:rFonts w:ascii="Times New Roman" w:hAnsi="Times New Roman" w:cs="Times New Roman"/>
          <w:color w:val="000000"/>
        </w:rPr>
        <w:t>M</w:t>
      </w:r>
      <w:r w:rsidR="00A77F08">
        <w:rPr>
          <w:rFonts w:ascii="Times New Roman" w:hAnsi="Times New Roman" w:cs="Times New Roman"/>
          <w:color w:val="000000"/>
        </w:rPr>
        <w:t xml:space="preserve">y </w:t>
      </w:r>
      <w:r w:rsidR="00A20EAF">
        <w:rPr>
          <w:rFonts w:ascii="Times New Roman" w:hAnsi="Times New Roman" w:cs="Times New Roman"/>
          <w:color w:val="000000"/>
        </w:rPr>
        <w:t xml:space="preserve">stressed </w:t>
      </w:r>
      <w:r w:rsidR="007C48F8">
        <w:rPr>
          <w:rFonts w:ascii="Times New Roman" w:hAnsi="Times New Roman" w:cs="Times New Roman"/>
          <w:color w:val="000000"/>
        </w:rPr>
        <w:t>vocal cords s</w:t>
      </w:r>
      <w:r w:rsidR="007F5F67">
        <w:rPr>
          <w:rFonts w:ascii="Times New Roman" w:hAnsi="Times New Roman" w:cs="Times New Roman"/>
          <w:color w:val="000000"/>
        </w:rPr>
        <w:t>tarted to loosen up as I</w:t>
      </w:r>
      <w:r w:rsidR="00A77F08">
        <w:rPr>
          <w:rFonts w:ascii="Times New Roman" w:hAnsi="Times New Roman" w:cs="Times New Roman"/>
          <w:color w:val="000000"/>
        </w:rPr>
        <w:t xml:space="preserve"> </w:t>
      </w:r>
      <w:r w:rsidR="007F5F67">
        <w:rPr>
          <w:rFonts w:ascii="Times New Roman" w:hAnsi="Times New Roman" w:cs="Times New Roman"/>
          <w:color w:val="000000"/>
        </w:rPr>
        <w:t xml:space="preserve">updated </w:t>
      </w:r>
      <w:r w:rsidR="007166F8" w:rsidRPr="007166F8">
        <w:rPr>
          <w:rFonts w:ascii="Times New Roman" w:hAnsi="Times New Roman" w:cs="Times New Roman"/>
          <w:color w:val="000000"/>
        </w:rPr>
        <w:t>the crew</w:t>
      </w:r>
      <w:r w:rsidR="00B052EC">
        <w:rPr>
          <w:rFonts w:ascii="Times New Roman" w:hAnsi="Times New Roman" w:cs="Times New Roman"/>
          <w:color w:val="000000"/>
        </w:rPr>
        <w:t>.</w:t>
      </w:r>
      <w:r w:rsidR="0012442A">
        <w:rPr>
          <w:rFonts w:ascii="Times New Roman" w:hAnsi="Times New Roman" w:cs="Times New Roman"/>
          <w:color w:val="000000"/>
        </w:rPr>
        <w:t xml:space="preserve"> </w:t>
      </w:r>
    </w:p>
    <w:p w14:paraId="20F779CF" w14:textId="134F049B" w:rsidR="0094175E" w:rsidRDefault="0012442A" w:rsidP="00F8124E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</w:t>
      </w:r>
      <w:r w:rsidR="00777460">
        <w:rPr>
          <w:rFonts w:ascii="Times New Roman" w:hAnsi="Times New Roman" w:cs="Times New Roman"/>
          <w:color w:val="000000"/>
        </w:rPr>
        <w:t xml:space="preserve">Come on </w:t>
      </w:r>
      <w:r w:rsidR="00BA1A2A">
        <w:rPr>
          <w:rFonts w:ascii="Times New Roman" w:hAnsi="Times New Roman" w:cs="Times New Roman"/>
          <w:color w:val="000000"/>
        </w:rPr>
        <w:t>stay with me</w:t>
      </w:r>
      <w:r w:rsidR="00C55DD8">
        <w:rPr>
          <w:rFonts w:ascii="Times New Roman" w:hAnsi="Times New Roman" w:cs="Times New Roman"/>
          <w:color w:val="000000"/>
        </w:rPr>
        <w:t>, stay with me</w:t>
      </w:r>
      <w:r w:rsidR="00271E33">
        <w:rPr>
          <w:rFonts w:ascii="Times New Roman" w:hAnsi="Times New Roman" w:cs="Times New Roman"/>
          <w:color w:val="000000"/>
        </w:rPr>
        <w:t>…</w:t>
      </w:r>
      <w:r>
        <w:rPr>
          <w:rFonts w:ascii="Times New Roman" w:hAnsi="Times New Roman" w:cs="Times New Roman"/>
          <w:color w:val="000000"/>
        </w:rPr>
        <w:t>”</w:t>
      </w:r>
      <w:r w:rsidR="00C33C90">
        <w:rPr>
          <w:rFonts w:ascii="Times New Roman" w:hAnsi="Times New Roman" w:cs="Times New Roman"/>
          <w:color w:val="000000"/>
        </w:rPr>
        <w:t xml:space="preserve"> I urged </w:t>
      </w:r>
      <w:r w:rsidR="00C55DD8">
        <w:rPr>
          <w:rFonts w:ascii="Times New Roman" w:hAnsi="Times New Roman" w:cs="Times New Roman"/>
          <w:color w:val="000000"/>
        </w:rPr>
        <w:t xml:space="preserve">the </w:t>
      </w:r>
      <w:r w:rsidR="00414324">
        <w:rPr>
          <w:rFonts w:ascii="Times New Roman" w:hAnsi="Times New Roman" w:cs="Times New Roman"/>
          <w:color w:val="000000"/>
        </w:rPr>
        <w:t xml:space="preserve">man </w:t>
      </w:r>
      <w:r w:rsidR="00AD6E92">
        <w:rPr>
          <w:rFonts w:ascii="Times New Roman" w:hAnsi="Times New Roman" w:cs="Times New Roman"/>
          <w:color w:val="000000"/>
        </w:rPr>
        <w:t xml:space="preserve">while putting </w:t>
      </w:r>
      <w:r w:rsidR="007F5F67">
        <w:rPr>
          <w:rFonts w:ascii="Times New Roman" w:hAnsi="Times New Roman" w:cs="Times New Roman"/>
          <w:color w:val="000000"/>
        </w:rPr>
        <w:t>a</w:t>
      </w:r>
      <w:r w:rsidR="00CF57FD">
        <w:rPr>
          <w:rFonts w:ascii="Times New Roman" w:hAnsi="Times New Roman" w:cs="Times New Roman"/>
          <w:color w:val="000000"/>
        </w:rPr>
        <w:t xml:space="preserve"> </w:t>
      </w:r>
      <w:r w:rsidR="00AD6E92">
        <w:rPr>
          <w:rFonts w:ascii="Times New Roman" w:hAnsi="Times New Roman" w:cs="Times New Roman"/>
          <w:color w:val="000000"/>
        </w:rPr>
        <w:t>non-rebreather mask</w:t>
      </w:r>
      <w:r w:rsidR="007F5F67">
        <w:rPr>
          <w:rFonts w:ascii="Times New Roman" w:hAnsi="Times New Roman" w:cs="Times New Roman"/>
          <w:color w:val="000000"/>
        </w:rPr>
        <w:t xml:space="preserve"> on him</w:t>
      </w:r>
      <w:r w:rsidR="00AD6E92">
        <w:rPr>
          <w:rFonts w:ascii="Times New Roman" w:hAnsi="Times New Roman" w:cs="Times New Roman"/>
          <w:color w:val="000000"/>
        </w:rPr>
        <w:t>.</w:t>
      </w:r>
      <w:r w:rsidR="0063378D" w:rsidRPr="007166F8">
        <w:rPr>
          <w:rFonts w:ascii="Times New Roman" w:hAnsi="Times New Roman" w:cs="Times New Roman"/>
          <w:color w:val="000000"/>
        </w:rPr>
        <w:t xml:space="preserve"> </w:t>
      </w:r>
      <w:r w:rsidR="009F7BD5">
        <w:rPr>
          <w:rFonts w:ascii="Times New Roman" w:hAnsi="Times New Roman" w:cs="Times New Roman"/>
          <w:color w:val="000000"/>
        </w:rPr>
        <w:t>His</w:t>
      </w:r>
      <w:r w:rsidR="007E2C1E">
        <w:rPr>
          <w:rFonts w:ascii="Times New Roman" w:hAnsi="Times New Roman" w:cs="Times New Roman"/>
          <w:color w:val="000000"/>
        </w:rPr>
        <w:t xml:space="preserve"> SpO2 creeped</w:t>
      </w:r>
      <w:r w:rsidR="0063378D" w:rsidRPr="007166F8">
        <w:rPr>
          <w:rFonts w:ascii="Times New Roman" w:hAnsi="Times New Roman" w:cs="Times New Roman"/>
          <w:color w:val="000000"/>
        </w:rPr>
        <w:t xml:space="preserve"> </w:t>
      </w:r>
      <w:r w:rsidR="007F5F67">
        <w:rPr>
          <w:rFonts w:ascii="Times New Roman" w:hAnsi="Times New Roman" w:cs="Times New Roman"/>
          <w:color w:val="000000"/>
        </w:rPr>
        <w:t xml:space="preserve">back </w:t>
      </w:r>
      <w:r w:rsidR="00746DBE">
        <w:rPr>
          <w:rFonts w:ascii="Times New Roman" w:hAnsi="Times New Roman" w:cs="Times New Roman"/>
          <w:color w:val="000000"/>
        </w:rPr>
        <w:t xml:space="preserve">up </w:t>
      </w:r>
      <w:r w:rsidR="0063378D" w:rsidRPr="007166F8">
        <w:rPr>
          <w:rFonts w:ascii="Times New Roman" w:hAnsi="Times New Roman" w:cs="Times New Roman"/>
          <w:color w:val="000000"/>
        </w:rPr>
        <w:t>to 95%</w:t>
      </w:r>
      <w:r w:rsidR="009F7BD5">
        <w:rPr>
          <w:rFonts w:ascii="Times New Roman" w:hAnsi="Times New Roman" w:cs="Times New Roman"/>
          <w:color w:val="000000"/>
        </w:rPr>
        <w:t>. It gave me</w:t>
      </w:r>
      <w:r w:rsidR="00F8124E">
        <w:rPr>
          <w:rFonts w:ascii="Times New Roman" w:hAnsi="Times New Roman" w:cs="Times New Roman"/>
          <w:color w:val="000000"/>
        </w:rPr>
        <w:t xml:space="preserve"> a moment of relief</w:t>
      </w:r>
      <w:r w:rsidR="009F7BD5">
        <w:rPr>
          <w:rFonts w:ascii="Times New Roman" w:hAnsi="Times New Roman" w:cs="Times New Roman"/>
          <w:color w:val="000000"/>
        </w:rPr>
        <w:t>,</w:t>
      </w:r>
      <w:r w:rsidR="00F8124E">
        <w:rPr>
          <w:rFonts w:ascii="Times New Roman" w:hAnsi="Times New Roman" w:cs="Times New Roman"/>
          <w:color w:val="000000"/>
        </w:rPr>
        <w:t xml:space="preserve"> b</w:t>
      </w:r>
      <w:r w:rsidR="00EA2ABE">
        <w:rPr>
          <w:rFonts w:ascii="Times New Roman" w:hAnsi="Times New Roman" w:cs="Times New Roman"/>
          <w:color w:val="000000"/>
        </w:rPr>
        <w:t xml:space="preserve">ut </w:t>
      </w:r>
      <w:r w:rsidR="00340433">
        <w:rPr>
          <w:rFonts w:ascii="Times New Roman" w:hAnsi="Times New Roman" w:cs="Times New Roman"/>
          <w:color w:val="000000"/>
        </w:rPr>
        <w:t xml:space="preserve">the severity of his condition </w:t>
      </w:r>
      <w:r w:rsidR="00EA2ABE">
        <w:rPr>
          <w:rFonts w:ascii="Times New Roman" w:hAnsi="Times New Roman" w:cs="Times New Roman"/>
          <w:color w:val="000000"/>
        </w:rPr>
        <w:t>made it a short</w:t>
      </w:r>
      <w:r w:rsidR="007C48F8">
        <w:rPr>
          <w:rFonts w:ascii="Times New Roman" w:hAnsi="Times New Roman" w:cs="Times New Roman"/>
          <w:color w:val="000000"/>
        </w:rPr>
        <w:t>-</w:t>
      </w:r>
      <w:r w:rsidR="00EA2ABE">
        <w:rPr>
          <w:rFonts w:ascii="Times New Roman" w:hAnsi="Times New Roman" w:cs="Times New Roman"/>
          <w:color w:val="000000"/>
        </w:rPr>
        <w:t>live</w:t>
      </w:r>
      <w:r w:rsidR="007C48F8">
        <w:rPr>
          <w:rFonts w:ascii="Times New Roman" w:hAnsi="Times New Roman" w:cs="Times New Roman"/>
          <w:color w:val="000000"/>
        </w:rPr>
        <w:t>d on</w:t>
      </w:r>
      <w:r w:rsidR="00EA2ABE">
        <w:rPr>
          <w:rFonts w:ascii="Times New Roman" w:hAnsi="Times New Roman" w:cs="Times New Roman"/>
          <w:color w:val="000000"/>
        </w:rPr>
        <w:t>e</w:t>
      </w:r>
      <w:r w:rsidR="004D363E">
        <w:rPr>
          <w:rFonts w:ascii="Times New Roman" w:hAnsi="Times New Roman" w:cs="Times New Roman"/>
          <w:color w:val="000000"/>
        </w:rPr>
        <w:t>.</w:t>
      </w:r>
      <w:r w:rsidR="00EA2ABE">
        <w:rPr>
          <w:rFonts w:ascii="Times New Roman" w:hAnsi="Times New Roman" w:cs="Times New Roman"/>
          <w:color w:val="000000"/>
        </w:rPr>
        <w:t xml:space="preserve"> </w:t>
      </w:r>
      <w:r w:rsidR="00FB6417">
        <w:rPr>
          <w:rFonts w:ascii="Times New Roman" w:hAnsi="Times New Roman" w:cs="Times New Roman"/>
          <w:color w:val="000000"/>
        </w:rPr>
        <w:t xml:space="preserve">He </w:t>
      </w:r>
      <w:r w:rsidR="00EA2ABE">
        <w:rPr>
          <w:rFonts w:ascii="Times New Roman" w:hAnsi="Times New Roman" w:cs="Times New Roman"/>
          <w:color w:val="000000"/>
        </w:rPr>
        <w:t>was showing</w:t>
      </w:r>
      <w:r w:rsidR="00FB6417">
        <w:rPr>
          <w:rFonts w:ascii="Times New Roman" w:hAnsi="Times New Roman" w:cs="Times New Roman"/>
          <w:color w:val="000000"/>
        </w:rPr>
        <w:t xml:space="preserve"> </w:t>
      </w:r>
      <w:r w:rsidR="00F8124E">
        <w:rPr>
          <w:rFonts w:ascii="Times New Roman" w:hAnsi="Times New Roman" w:cs="Times New Roman"/>
          <w:color w:val="000000"/>
        </w:rPr>
        <w:t>unequal chest rise,</w:t>
      </w:r>
      <w:r w:rsidR="00293CE3" w:rsidRPr="007166F8">
        <w:rPr>
          <w:rFonts w:ascii="Times New Roman" w:hAnsi="Times New Roman" w:cs="Times New Roman"/>
          <w:color w:val="000000"/>
        </w:rPr>
        <w:t xml:space="preserve"> diminished lung sounds and abdominal </w:t>
      </w:r>
      <w:r w:rsidR="00FB6417">
        <w:rPr>
          <w:rFonts w:ascii="Times New Roman" w:hAnsi="Times New Roman" w:cs="Times New Roman"/>
          <w:color w:val="000000"/>
        </w:rPr>
        <w:t>d</w:t>
      </w:r>
      <w:r w:rsidR="00B77C35">
        <w:rPr>
          <w:rFonts w:ascii="Times New Roman" w:hAnsi="Times New Roman" w:cs="Times New Roman"/>
          <w:color w:val="000000"/>
        </w:rPr>
        <w:t>istension</w:t>
      </w:r>
      <w:r w:rsidR="00AD6E92">
        <w:rPr>
          <w:rFonts w:ascii="Times New Roman" w:hAnsi="Times New Roman" w:cs="Times New Roman"/>
          <w:color w:val="000000"/>
        </w:rPr>
        <w:t xml:space="preserve"> </w:t>
      </w:r>
      <w:r w:rsidR="00F8124E">
        <w:rPr>
          <w:rFonts w:ascii="Times New Roman" w:hAnsi="Times New Roman" w:cs="Times New Roman"/>
          <w:color w:val="000000"/>
        </w:rPr>
        <w:t xml:space="preserve">– </w:t>
      </w:r>
      <w:r w:rsidR="005B48EF">
        <w:rPr>
          <w:rFonts w:ascii="Times New Roman" w:hAnsi="Times New Roman" w:cs="Times New Roman"/>
          <w:color w:val="000000"/>
        </w:rPr>
        <w:t>signs of pneumothorax</w:t>
      </w:r>
      <w:r w:rsidR="00B77C35">
        <w:rPr>
          <w:rFonts w:ascii="Times New Roman" w:hAnsi="Times New Roman" w:cs="Times New Roman"/>
          <w:color w:val="000000"/>
        </w:rPr>
        <w:t xml:space="preserve">. </w:t>
      </w:r>
      <w:r w:rsidR="00EA2ABE">
        <w:rPr>
          <w:rFonts w:ascii="Times New Roman" w:hAnsi="Times New Roman" w:cs="Times New Roman"/>
          <w:color w:val="000000"/>
        </w:rPr>
        <w:t xml:space="preserve">As I </w:t>
      </w:r>
      <w:r w:rsidR="00F8124E">
        <w:rPr>
          <w:rFonts w:ascii="Times New Roman" w:hAnsi="Times New Roman" w:cs="Times New Roman"/>
          <w:color w:val="000000"/>
        </w:rPr>
        <w:t>closely monitored his vitals</w:t>
      </w:r>
      <w:r w:rsidR="002176A9">
        <w:rPr>
          <w:rFonts w:ascii="Times New Roman" w:hAnsi="Times New Roman" w:cs="Times New Roman"/>
          <w:color w:val="000000"/>
        </w:rPr>
        <w:t>,</w:t>
      </w:r>
      <w:r w:rsidR="00EA2ABE">
        <w:rPr>
          <w:rFonts w:ascii="Times New Roman" w:hAnsi="Times New Roman" w:cs="Times New Roman"/>
          <w:color w:val="000000"/>
        </w:rPr>
        <w:t xml:space="preserve"> </w:t>
      </w:r>
      <w:r w:rsidR="002176A9">
        <w:rPr>
          <w:rFonts w:ascii="Times New Roman" w:hAnsi="Times New Roman" w:cs="Times New Roman"/>
          <w:color w:val="000000"/>
        </w:rPr>
        <w:t>i</w:t>
      </w:r>
      <w:r w:rsidR="00EA2ABE">
        <w:rPr>
          <w:rFonts w:ascii="Times New Roman" w:hAnsi="Times New Roman" w:cs="Times New Roman"/>
          <w:color w:val="000000"/>
        </w:rPr>
        <w:t xml:space="preserve">t occurred to me that </w:t>
      </w:r>
      <w:r w:rsidR="002176A9">
        <w:rPr>
          <w:rFonts w:ascii="Times New Roman" w:hAnsi="Times New Roman" w:cs="Times New Roman"/>
          <w:color w:val="000000"/>
        </w:rPr>
        <w:t>this job was not about</w:t>
      </w:r>
      <w:r w:rsidR="00EA2ABE">
        <w:rPr>
          <w:rFonts w:ascii="Times New Roman" w:hAnsi="Times New Roman" w:cs="Times New Roman"/>
          <w:color w:val="000000"/>
        </w:rPr>
        <w:t xml:space="preserve"> the </w:t>
      </w:r>
      <w:r w:rsidR="00546A93">
        <w:rPr>
          <w:rFonts w:ascii="Times New Roman" w:hAnsi="Times New Roman" w:cs="Times New Roman"/>
          <w:color w:val="000000"/>
        </w:rPr>
        <w:t>glamor</w:t>
      </w:r>
      <w:r w:rsidR="00EA2ABE">
        <w:rPr>
          <w:rFonts w:ascii="Times New Roman" w:hAnsi="Times New Roman" w:cs="Times New Roman"/>
          <w:color w:val="000000"/>
        </w:rPr>
        <w:t xml:space="preserve"> of</w:t>
      </w:r>
      <w:r w:rsidR="00546A93">
        <w:rPr>
          <w:rFonts w:ascii="Times New Roman" w:hAnsi="Times New Roman" w:cs="Times New Roman"/>
          <w:color w:val="000000"/>
        </w:rPr>
        <w:t xml:space="preserve"> </w:t>
      </w:r>
      <w:r w:rsidR="00271E33">
        <w:rPr>
          <w:rFonts w:ascii="Times New Roman" w:hAnsi="Times New Roman" w:cs="Times New Roman"/>
          <w:color w:val="000000"/>
        </w:rPr>
        <w:t xml:space="preserve">being </w:t>
      </w:r>
      <w:r w:rsidR="00EA2ABE">
        <w:rPr>
          <w:rFonts w:ascii="Times New Roman" w:hAnsi="Times New Roman" w:cs="Times New Roman"/>
          <w:color w:val="000000"/>
        </w:rPr>
        <w:t xml:space="preserve">a </w:t>
      </w:r>
      <w:r w:rsidR="00B13F0B">
        <w:rPr>
          <w:rFonts w:ascii="Times New Roman" w:hAnsi="Times New Roman" w:cs="Times New Roman"/>
          <w:color w:val="000000"/>
        </w:rPr>
        <w:t>hero</w:t>
      </w:r>
      <w:r w:rsidR="006C1326">
        <w:rPr>
          <w:rFonts w:ascii="Times New Roman" w:hAnsi="Times New Roman" w:cs="Times New Roman"/>
          <w:color w:val="000000"/>
        </w:rPr>
        <w:t>,</w:t>
      </w:r>
      <w:r w:rsidR="00B13F0B">
        <w:rPr>
          <w:rFonts w:ascii="Times New Roman" w:hAnsi="Times New Roman" w:cs="Times New Roman"/>
          <w:color w:val="000000"/>
        </w:rPr>
        <w:t xml:space="preserve"> but</w:t>
      </w:r>
      <w:r w:rsidR="00EA2ABE">
        <w:rPr>
          <w:rFonts w:ascii="Times New Roman" w:hAnsi="Times New Roman" w:cs="Times New Roman"/>
          <w:color w:val="000000"/>
        </w:rPr>
        <w:t xml:space="preserve"> </w:t>
      </w:r>
      <w:r w:rsidR="002176A9">
        <w:rPr>
          <w:rFonts w:ascii="Times New Roman" w:hAnsi="Times New Roman" w:cs="Times New Roman"/>
          <w:color w:val="000000"/>
        </w:rPr>
        <w:t xml:space="preserve">about </w:t>
      </w:r>
      <w:r w:rsidR="002E10A0">
        <w:rPr>
          <w:rFonts w:ascii="Times New Roman" w:hAnsi="Times New Roman" w:cs="Times New Roman"/>
          <w:color w:val="000000"/>
        </w:rPr>
        <w:t>protecting</w:t>
      </w:r>
      <w:r w:rsidR="002176A9">
        <w:rPr>
          <w:rFonts w:ascii="Times New Roman" w:hAnsi="Times New Roman" w:cs="Times New Roman"/>
          <w:color w:val="000000"/>
        </w:rPr>
        <w:t xml:space="preserve"> the</w:t>
      </w:r>
      <w:r w:rsidR="006C1326">
        <w:rPr>
          <w:rFonts w:ascii="Times New Roman" w:hAnsi="Times New Roman" w:cs="Times New Roman"/>
          <w:color w:val="000000"/>
        </w:rPr>
        <w:t xml:space="preserve"> fragile </w:t>
      </w:r>
      <w:r w:rsidR="002176A9">
        <w:rPr>
          <w:rFonts w:ascii="Times New Roman" w:hAnsi="Times New Roman" w:cs="Times New Roman"/>
          <w:color w:val="000000"/>
        </w:rPr>
        <w:t>life of a</w:t>
      </w:r>
      <w:r w:rsidR="006C5138">
        <w:rPr>
          <w:rFonts w:ascii="Times New Roman" w:hAnsi="Times New Roman" w:cs="Times New Roman"/>
          <w:color w:val="000000"/>
        </w:rPr>
        <w:t xml:space="preserve"> fellow human being</w:t>
      </w:r>
      <w:r w:rsidR="006C1326">
        <w:rPr>
          <w:rFonts w:ascii="Times New Roman" w:hAnsi="Times New Roman" w:cs="Times New Roman"/>
          <w:color w:val="000000"/>
        </w:rPr>
        <w:t>. The</w:t>
      </w:r>
      <w:r w:rsidR="00FB6417">
        <w:rPr>
          <w:rFonts w:ascii="Times New Roman" w:hAnsi="Times New Roman" w:cs="Times New Roman"/>
          <w:color w:val="000000"/>
        </w:rPr>
        <w:t xml:space="preserve"> </w:t>
      </w:r>
      <w:r w:rsidR="00777041">
        <w:rPr>
          <w:rFonts w:ascii="Times New Roman" w:hAnsi="Times New Roman" w:cs="Times New Roman"/>
          <w:color w:val="000000"/>
        </w:rPr>
        <w:t xml:space="preserve">fear </w:t>
      </w:r>
      <w:r w:rsidR="006C1326">
        <w:rPr>
          <w:rFonts w:ascii="Times New Roman" w:hAnsi="Times New Roman" w:cs="Times New Roman"/>
          <w:color w:val="000000"/>
        </w:rPr>
        <w:t xml:space="preserve">of losing him </w:t>
      </w:r>
      <w:r w:rsidR="002176A9">
        <w:rPr>
          <w:rFonts w:ascii="Times New Roman" w:hAnsi="Times New Roman" w:cs="Times New Roman"/>
          <w:color w:val="000000"/>
        </w:rPr>
        <w:t xml:space="preserve">stayed with me after the </w:t>
      </w:r>
      <w:r w:rsidR="005B48EF">
        <w:rPr>
          <w:rFonts w:ascii="Times New Roman" w:hAnsi="Times New Roman" w:cs="Times New Roman"/>
          <w:color w:val="000000"/>
        </w:rPr>
        <w:t xml:space="preserve">handoff to </w:t>
      </w:r>
      <w:r w:rsidR="005B48EF">
        <w:rPr>
          <w:rFonts w:ascii="Times New Roman" w:hAnsi="Times New Roman" w:cs="Times New Roman"/>
          <w:color w:val="000000"/>
        </w:rPr>
        <w:lastRenderedPageBreak/>
        <w:t xml:space="preserve">paramedics. Back in the squad room, </w:t>
      </w:r>
      <w:r w:rsidR="0046738E">
        <w:rPr>
          <w:rFonts w:ascii="Times New Roman" w:hAnsi="Times New Roman" w:cs="Times New Roman"/>
          <w:color w:val="000000"/>
        </w:rPr>
        <w:t>I</w:t>
      </w:r>
      <w:r w:rsidR="002C7730">
        <w:rPr>
          <w:rFonts w:ascii="Times New Roman" w:hAnsi="Times New Roman" w:cs="Times New Roman"/>
          <w:color w:val="000000"/>
        </w:rPr>
        <w:t xml:space="preserve"> </w:t>
      </w:r>
      <w:r w:rsidR="004B1010">
        <w:rPr>
          <w:rFonts w:ascii="Times New Roman" w:hAnsi="Times New Roman" w:cs="Times New Roman"/>
          <w:color w:val="000000"/>
        </w:rPr>
        <w:t xml:space="preserve">stayed up </w:t>
      </w:r>
      <w:r w:rsidR="00725581">
        <w:rPr>
          <w:rFonts w:ascii="Times New Roman" w:hAnsi="Times New Roman" w:cs="Times New Roman"/>
          <w:color w:val="000000"/>
        </w:rPr>
        <w:t>until our medical director</w:t>
      </w:r>
      <w:r w:rsidR="001657E9">
        <w:rPr>
          <w:rFonts w:ascii="Times New Roman" w:hAnsi="Times New Roman" w:cs="Times New Roman"/>
          <w:color w:val="000000"/>
        </w:rPr>
        <w:t xml:space="preserve"> assured us that the patient had</w:t>
      </w:r>
      <w:r w:rsidR="00725581">
        <w:rPr>
          <w:rFonts w:ascii="Times New Roman" w:hAnsi="Times New Roman" w:cs="Times New Roman"/>
          <w:color w:val="000000"/>
        </w:rPr>
        <w:t xml:space="preserve"> been stabilized </w:t>
      </w:r>
      <w:r w:rsidR="00F8124E">
        <w:rPr>
          <w:rFonts w:ascii="Times New Roman" w:hAnsi="Times New Roman" w:cs="Times New Roman"/>
          <w:color w:val="000000"/>
        </w:rPr>
        <w:t>in</w:t>
      </w:r>
      <w:r w:rsidR="00725581">
        <w:rPr>
          <w:rFonts w:ascii="Times New Roman" w:hAnsi="Times New Roman" w:cs="Times New Roman"/>
          <w:color w:val="000000"/>
        </w:rPr>
        <w:t xml:space="preserve"> the ICU. </w:t>
      </w:r>
    </w:p>
    <w:p w14:paraId="16D4B8E5" w14:textId="18D1F05F" w:rsidR="00C77E1B" w:rsidRDefault="00130D4D" w:rsidP="009F11E5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7:00 am. </w:t>
      </w:r>
      <w:r w:rsidRPr="007166F8">
        <w:rPr>
          <w:rFonts w:ascii="Times New Roman" w:hAnsi="Times New Roman" w:cs="Times New Roman"/>
          <w:color w:val="000000"/>
        </w:rPr>
        <w:t xml:space="preserve">Walking home </w:t>
      </w:r>
      <w:r>
        <w:rPr>
          <w:rFonts w:ascii="Times New Roman" w:hAnsi="Times New Roman" w:cs="Times New Roman" w:hint="eastAsia"/>
          <w:color w:val="000000"/>
        </w:rPr>
        <w:t>in the first light of dawn</w:t>
      </w:r>
      <w:r>
        <w:rPr>
          <w:rFonts w:ascii="Times New Roman" w:hAnsi="Times New Roman" w:cs="Times New Roman"/>
          <w:color w:val="000000"/>
        </w:rPr>
        <w:t xml:space="preserve">, I </w:t>
      </w:r>
      <w:r w:rsidR="00B2784C">
        <w:rPr>
          <w:rFonts w:ascii="Times New Roman" w:hAnsi="Times New Roman" w:cs="Times New Roman"/>
          <w:color w:val="000000"/>
        </w:rPr>
        <w:t>kept</w:t>
      </w:r>
      <w:r>
        <w:rPr>
          <w:rFonts w:ascii="Times New Roman" w:hAnsi="Times New Roman" w:cs="Times New Roman"/>
          <w:color w:val="000000"/>
        </w:rPr>
        <w:t xml:space="preserve"> thinking about my </w:t>
      </w:r>
      <w:r w:rsidR="00E45621">
        <w:rPr>
          <w:rFonts w:ascii="Times New Roman" w:hAnsi="Times New Roman" w:cs="Times New Roman"/>
          <w:color w:val="000000"/>
        </w:rPr>
        <w:t xml:space="preserve">purpose </w:t>
      </w:r>
      <w:r w:rsidR="00942776">
        <w:rPr>
          <w:rFonts w:ascii="Times New Roman" w:hAnsi="Times New Roman" w:cs="Times New Roman"/>
          <w:color w:val="000000"/>
        </w:rPr>
        <w:t>and directions</w:t>
      </w:r>
      <w:r>
        <w:rPr>
          <w:rFonts w:ascii="Times New Roman" w:hAnsi="Times New Roman" w:cs="Times New Roman"/>
          <w:color w:val="000000"/>
        </w:rPr>
        <w:t xml:space="preserve">. </w:t>
      </w:r>
      <w:r w:rsidR="007B4964">
        <w:rPr>
          <w:rFonts w:ascii="Times New Roman" w:hAnsi="Times New Roman" w:cs="Times New Roman"/>
          <w:color w:val="000000"/>
        </w:rPr>
        <w:t xml:space="preserve">Looking back, </w:t>
      </w:r>
      <w:r w:rsidR="00CB48EB">
        <w:rPr>
          <w:rFonts w:ascii="Times New Roman" w:hAnsi="Times New Roman" w:cs="Times New Roman"/>
          <w:color w:val="000000"/>
        </w:rPr>
        <w:t>when I found out</w:t>
      </w:r>
      <w:r w:rsidR="00D912C4">
        <w:rPr>
          <w:rFonts w:ascii="Times New Roman" w:hAnsi="Times New Roman" w:cs="Times New Roman"/>
          <w:color w:val="000000"/>
        </w:rPr>
        <w:t xml:space="preserve"> </w:t>
      </w:r>
      <w:r w:rsidR="00F8124E">
        <w:rPr>
          <w:rFonts w:ascii="Times New Roman" w:hAnsi="Times New Roman" w:cs="Times New Roman"/>
          <w:color w:val="000000"/>
        </w:rPr>
        <w:t>Doudou</w:t>
      </w:r>
      <w:r w:rsidR="007B4964">
        <w:rPr>
          <w:rFonts w:ascii="Times New Roman" w:hAnsi="Times New Roman" w:cs="Times New Roman"/>
          <w:color w:val="000000"/>
        </w:rPr>
        <w:t xml:space="preserve">’s blindness </w:t>
      </w:r>
      <w:r w:rsidR="00F8124E">
        <w:rPr>
          <w:rFonts w:ascii="Times New Roman" w:hAnsi="Times New Roman" w:cs="Times New Roman"/>
          <w:color w:val="000000"/>
        </w:rPr>
        <w:t>came from</w:t>
      </w:r>
      <w:r w:rsidR="007B4964">
        <w:rPr>
          <w:rFonts w:ascii="Times New Roman" w:hAnsi="Times New Roman" w:cs="Times New Roman"/>
          <w:color w:val="000000"/>
        </w:rPr>
        <w:t xml:space="preserve"> a sphenoid tumor pressing on her optic chiasm</w:t>
      </w:r>
      <w:r w:rsidR="00CB48EB">
        <w:rPr>
          <w:rFonts w:ascii="Times New Roman" w:hAnsi="Times New Roman" w:cs="Times New Roman"/>
          <w:color w:val="000000"/>
        </w:rPr>
        <w:t>, little did I understand why the surgeon said it couldn’t be fully removed</w:t>
      </w:r>
      <w:r w:rsidR="007B4964">
        <w:rPr>
          <w:rFonts w:ascii="Times New Roman" w:hAnsi="Times New Roman" w:cs="Times New Roman"/>
          <w:color w:val="000000"/>
        </w:rPr>
        <w:t xml:space="preserve">. </w:t>
      </w:r>
      <w:r w:rsidR="00C6162B">
        <w:rPr>
          <w:rFonts w:ascii="Times New Roman" w:hAnsi="Times New Roman" w:cs="Times New Roman"/>
          <w:color w:val="000000"/>
        </w:rPr>
        <w:t xml:space="preserve">Today, </w:t>
      </w:r>
      <w:r w:rsidR="00D912C4">
        <w:rPr>
          <w:rFonts w:ascii="Times New Roman" w:hAnsi="Times New Roman" w:cs="Times New Roman"/>
          <w:color w:val="000000"/>
        </w:rPr>
        <w:t xml:space="preserve">despite </w:t>
      </w:r>
      <w:r w:rsidR="000272F3">
        <w:rPr>
          <w:rFonts w:ascii="Times New Roman" w:hAnsi="Times New Roman" w:cs="Times New Roman"/>
          <w:color w:val="000000"/>
        </w:rPr>
        <w:t xml:space="preserve">the gratification to </w:t>
      </w:r>
      <w:r w:rsidR="004B1F6C">
        <w:rPr>
          <w:rFonts w:ascii="Times New Roman" w:hAnsi="Times New Roman" w:cs="Times New Roman"/>
          <w:color w:val="000000"/>
        </w:rPr>
        <w:t xml:space="preserve">take the first actions </w:t>
      </w:r>
      <w:r w:rsidR="004B1F6C">
        <w:rPr>
          <w:rFonts w:ascii="Times New Roman" w:hAnsi="Times New Roman" w:cs="Times New Roman" w:hint="eastAsia"/>
          <w:color w:val="000000"/>
        </w:rPr>
        <w:t xml:space="preserve">on </w:t>
      </w:r>
      <w:r w:rsidR="00CB48EB">
        <w:rPr>
          <w:rFonts w:ascii="Times New Roman" w:hAnsi="Times New Roman" w:cs="Times New Roman"/>
          <w:color w:val="000000"/>
        </w:rPr>
        <w:t>our patient’s</w:t>
      </w:r>
      <w:r w:rsidR="004D5B27">
        <w:rPr>
          <w:rFonts w:ascii="Times New Roman" w:hAnsi="Times New Roman" w:cs="Times New Roman"/>
          <w:color w:val="000000"/>
        </w:rPr>
        <w:t xml:space="preserve"> injury</w:t>
      </w:r>
      <w:r w:rsidR="004B1F6C">
        <w:rPr>
          <w:rFonts w:ascii="Times New Roman" w:hAnsi="Times New Roman" w:cs="Times New Roman"/>
          <w:color w:val="000000"/>
        </w:rPr>
        <w:t xml:space="preserve">, I had no idea about the </w:t>
      </w:r>
      <w:r w:rsidR="004D5B27">
        <w:rPr>
          <w:rFonts w:ascii="Times New Roman" w:hAnsi="Times New Roman" w:cs="Times New Roman"/>
          <w:color w:val="000000"/>
        </w:rPr>
        <w:t>scope of his brain trauma</w:t>
      </w:r>
      <w:r w:rsidR="00D912C4">
        <w:rPr>
          <w:rFonts w:ascii="Times New Roman" w:hAnsi="Times New Roman" w:cs="Times New Roman"/>
          <w:color w:val="000000"/>
        </w:rPr>
        <w:t xml:space="preserve"> that could affect the rest of his life. </w:t>
      </w:r>
      <w:r w:rsidR="00272C11">
        <w:rPr>
          <w:rFonts w:ascii="Times New Roman" w:hAnsi="Times New Roman" w:cs="Times New Roman"/>
          <w:color w:val="000000"/>
        </w:rPr>
        <w:t xml:space="preserve">If medicine is an iceberg, </w:t>
      </w:r>
      <w:r w:rsidR="004D5B27">
        <w:rPr>
          <w:rFonts w:ascii="Times New Roman" w:hAnsi="Times New Roman" w:cs="Times New Roman"/>
          <w:color w:val="000000"/>
        </w:rPr>
        <w:t xml:space="preserve">what I’ve learned, from </w:t>
      </w:r>
      <w:r w:rsidR="00272C11">
        <w:rPr>
          <w:rFonts w:ascii="Times New Roman" w:hAnsi="Times New Roman" w:cs="Times New Roman"/>
          <w:color w:val="000000"/>
        </w:rPr>
        <w:t>hundreds of hours of shadowing, hospital volunteer and EMT shifts</w:t>
      </w:r>
      <w:r w:rsidR="004D5B27">
        <w:rPr>
          <w:rFonts w:ascii="Times New Roman" w:hAnsi="Times New Roman" w:cs="Times New Roman"/>
          <w:color w:val="000000"/>
        </w:rPr>
        <w:t xml:space="preserve">, is probably little more than the tip of </w:t>
      </w:r>
      <w:r w:rsidR="006E588E">
        <w:rPr>
          <w:rFonts w:ascii="Times New Roman" w:hAnsi="Times New Roman" w:cs="Times New Roman"/>
          <w:color w:val="000000"/>
        </w:rPr>
        <w:t>it.</w:t>
      </w:r>
      <w:r w:rsidR="00F36BFE">
        <w:rPr>
          <w:rFonts w:ascii="Times New Roman" w:hAnsi="Times New Roman" w:cs="Times New Roman"/>
          <w:color w:val="000000"/>
        </w:rPr>
        <w:t xml:space="preserve"> </w:t>
      </w:r>
      <w:r w:rsidR="00D341AC">
        <w:rPr>
          <w:rFonts w:ascii="Times New Roman" w:hAnsi="Times New Roman" w:cs="Times New Roman"/>
          <w:color w:val="000000"/>
        </w:rPr>
        <w:t xml:space="preserve">But these experiences have made it ever clearer to me that I want </w:t>
      </w:r>
      <w:r w:rsidR="00A44487">
        <w:rPr>
          <w:rFonts w:ascii="Times New Roman" w:hAnsi="Times New Roman" w:cs="Times New Roman"/>
          <w:color w:val="000000"/>
        </w:rPr>
        <w:t xml:space="preserve">to continue learning </w:t>
      </w:r>
      <w:r w:rsidR="003E4633">
        <w:rPr>
          <w:rFonts w:ascii="Times New Roman" w:hAnsi="Times New Roman" w:cs="Times New Roman"/>
          <w:color w:val="000000"/>
        </w:rPr>
        <w:t xml:space="preserve">towards becoming a physician. </w:t>
      </w:r>
      <w:commentRangeStart w:id="6"/>
      <w:r w:rsidR="00B562FD" w:rsidRPr="00F823B1">
        <w:rPr>
          <w:rFonts w:ascii="Times New Roman" w:hAnsi="Times New Roman" w:cs="Times New Roman"/>
          <w:i/>
          <w:color w:val="000000"/>
        </w:rPr>
        <w:t xml:space="preserve">In the ever-changing medical landscape today, </w:t>
      </w:r>
      <w:r w:rsidR="009F11E5" w:rsidRPr="00F823B1">
        <w:rPr>
          <w:rFonts w:ascii="Times New Roman" w:hAnsi="Times New Roman" w:cs="Times New Roman"/>
          <w:i/>
          <w:color w:val="000000"/>
        </w:rPr>
        <w:t>being a physician entails a journey of lifelong learning.</w:t>
      </w:r>
      <w:r w:rsidR="009F11E5">
        <w:rPr>
          <w:rFonts w:ascii="Times New Roman" w:hAnsi="Times New Roman" w:cs="Times New Roman"/>
          <w:color w:val="000000"/>
        </w:rPr>
        <w:t xml:space="preserve"> </w:t>
      </w:r>
      <w:commentRangeEnd w:id="6"/>
      <w:r w:rsidR="00DA0DD5">
        <w:rPr>
          <w:rStyle w:val="CommentReference"/>
        </w:rPr>
        <w:commentReference w:id="6"/>
      </w:r>
      <w:ins w:id="8" w:author="root" w:date="2017-06-06T15:36:00Z">
        <w:r w:rsidR="00DA0DD5">
          <w:rPr>
            <w:rFonts w:ascii="Times New Roman" w:hAnsi="Times New Roman" w:cs="Times New Roman"/>
            <w:color w:val="000000"/>
          </w:rPr>
          <w:t>Fully p</w:t>
        </w:r>
      </w:ins>
      <w:del w:id="9" w:author="root" w:date="2017-06-06T15:36:00Z">
        <w:r w:rsidR="009F11E5" w:rsidDel="00DA0DD5">
          <w:rPr>
            <w:rFonts w:ascii="Times New Roman" w:hAnsi="Times New Roman" w:cs="Times New Roman"/>
            <w:color w:val="000000"/>
          </w:rPr>
          <w:delText>P</w:delText>
        </w:r>
      </w:del>
      <w:r w:rsidR="009F11E5">
        <w:rPr>
          <w:rFonts w:ascii="Times New Roman" w:hAnsi="Times New Roman" w:cs="Times New Roman"/>
          <w:color w:val="000000"/>
        </w:rPr>
        <w:t xml:space="preserve">repared </w:t>
      </w:r>
      <w:del w:id="10" w:author="root" w:date="2017-06-06T15:36:00Z">
        <w:r w:rsidR="009F11E5" w:rsidDel="00DA0DD5">
          <w:rPr>
            <w:rFonts w:ascii="Times New Roman" w:hAnsi="Times New Roman" w:cs="Times New Roman"/>
            <w:color w:val="000000"/>
          </w:rPr>
          <w:delText xml:space="preserve">to </w:delText>
        </w:r>
      </w:del>
      <w:r w:rsidR="009F11E5">
        <w:rPr>
          <w:rFonts w:ascii="Times New Roman" w:hAnsi="Times New Roman" w:cs="Times New Roman"/>
          <w:color w:val="000000"/>
        </w:rPr>
        <w:t xml:space="preserve">for the next stage of </w:t>
      </w:r>
      <w:r w:rsidR="004F1D99">
        <w:rPr>
          <w:rFonts w:ascii="Times New Roman" w:hAnsi="Times New Roman" w:cs="Times New Roman"/>
          <w:color w:val="000000"/>
        </w:rPr>
        <w:t xml:space="preserve">my </w:t>
      </w:r>
      <w:r w:rsidR="009F11E5">
        <w:rPr>
          <w:rFonts w:ascii="Times New Roman" w:hAnsi="Times New Roman" w:cs="Times New Roman"/>
          <w:color w:val="000000"/>
        </w:rPr>
        <w:t>medical education</w:t>
      </w:r>
      <w:r w:rsidR="00014EEB">
        <w:rPr>
          <w:rFonts w:ascii="Times New Roman" w:hAnsi="Times New Roman" w:cs="Times New Roman"/>
          <w:color w:val="000000"/>
        </w:rPr>
        <w:t xml:space="preserve">, </w:t>
      </w:r>
      <w:r w:rsidR="00F36BFE">
        <w:rPr>
          <w:rFonts w:ascii="Times New Roman" w:hAnsi="Times New Roman" w:cs="Times New Roman"/>
          <w:color w:val="000000"/>
        </w:rPr>
        <w:t xml:space="preserve">I remind myself that I learn not just for me, but for better care of the people I will meet in the future as a physician. </w:t>
      </w:r>
      <w:r w:rsidR="00FE52B3">
        <w:rPr>
          <w:rFonts w:ascii="Times New Roman" w:hAnsi="Times New Roman" w:cs="Times New Roman"/>
          <w:color w:val="000000"/>
        </w:rPr>
        <w:t>That’s what energizes me, that’s what wakes me up at 10p</w:t>
      </w:r>
      <w:r w:rsidR="00F823B1">
        <w:rPr>
          <w:rFonts w:ascii="Times New Roman" w:hAnsi="Times New Roman" w:cs="Times New Roman"/>
          <w:color w:val="000000"/>
        </w:rPr>
        <w:t xml:space="preserve">m. </w:t>
      </w:r>
    </w:p>
    <w:p w14:paraId="3794558E" w14:textId="77777777" w:rsidR="00425AB8" w:rsidRDefault="00425AB8" w:rsidP="00FE52B3">
      <w:pPr>
        <w:rPr>
          <w:rFonts w:ascii="Times New Roman" w:hAnsi="Times New Roman" w:cs="Times New Roman"/>
        </w:rPr>
      </w:pPr>
    </w:p>
    <w:p w14:paraId="520BE70D" w14:textId="6891D20A" w:rsidR="00B133A7" w:rsidRPr="002B7C70" w:rsidRDefault="00B133A7" w:rsidP="00FE52B3">
      <w:pPr>
        <w:rPr>
          <w:rFonts w:ascii="Times New Roman" w:hAnsi="Times New Roman" w:cs="Times New Roman"/>
        </w:rPr>
      </w:pPr>
    </w:p>
    <w:sectPr w:rsidR="00B133A7" w:rsidRPr="002B7C70" w:rsidSect="00152EB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ot" w:date="2017-06-06T14:10:00Z" w:initials="r">
    <w:p w14:paraId="37F029D8" w14:textId="79687E60" w:rsidR="00C145B1" w:rsidRDefault="00C145B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 would remove “with her”.</w:t>
      </w:r>
      <w:r>
        <w:rPr>
          <w:rStyle w:val="CommentReference"/>
        </w:rPr>
        <w:t xml:space="preserve"> </w:t>
      </w:r>
      <w:r w:rsidR="00CE24E0">
        <w:rPr>
          <w:rStyle w:val="CommentReference"/>
        </w:rPr>
        <w:t>I shared something</w:t>
      </w:r>
      <w:r>
        <w:rPr>
          <w:rStyle w:val="CommentReference"/>
        </w:rPr>
        <w:t xml:space="preserve"> with her</w:t>
      </w:r>
      <w:r w:rsidR="00CE24E0">
        <w:rPr>
          <w:rStyle w:val="CommentReference"/>
        </w:rPr>
        <w:t xml:space="preserve"> implies that something came from me</w:t>
      </w:r>
      <w:r>
        <w:rPr>
          <w:rStyle w:val="CommentReference"/>
        </w:rPr>
        <w:t xml:space="preserve">. </w:t>
      </w:r>
    </w:p>
  </w:comment>
  <w:comment w:id="1" w:author="root" w:date="2017-06-06T14:11:00Z" w:initials="r">
    <w:p w14:paraId="3AED0A70" w14:textId="4D7B5F5B" w:rsidR="00C145B1" w:rsidRDefault="00C145B1">
      <w:pPr>
        <w:pStyle w:val="CommentText"/>
      </w:pPr>
      <w:r>
        <w:rPr>
          <w:rStyle w:val="CommentReference"/>
        </w:rPr>
        <w:annotationRef/>
      </w:r>
      <w:r>
        <w:t>“I found” suffices</w:t>
      </w:r>
    </w:p>
  </w:comment>
  <w:comment w:id="2" w:author="root" w:date="2017-06-06T14:26:00Z" w:initials="r">
    <w:p w14:paraId="6D76D6B8" w14:textId="1D94D59C" w:rsidR="00FC2978" w:rsidRDefault="00CE24E0">
      <w:pPr>
        <w:pStyle w:val="CommentText"/>
      </w:pPr>
      <w:r>
        <w:rPr>
          <w:rStyle w:val="CommentReference"/>
        </w:rPr>
        <w:annotationRef/>
      </w:r>
      <w:r>
        <w:t xml:space="preserve">You tried to point out it is embarrassing </w:t>
      </w:r>
      <w:r w:rsidR="00FD2861">
        <w:t>to let people know that you have trouble with radio. I am not sure if you can describe it with one single adjective.</w:t>
      </w:r>
      <w:r w:rsidR="00E7072C">
        <w:t xml:space="preserve"> I would remove “shameless”. If you want to stress the fact that you overcome the embarrassment</w:t>
      </w:r>
      <w:r w:rsidR="00FC2978">
        <w:t>, try this:</w:t>
      </w:r>
    </w:p>
    <w:p w14:paraId="5A97E993" w14:textId="77777777" w:rsidR="00FC2978" w:rsidRPr="004210CC" w:rsidRDefault="00FC2978" w:rsidP="00FC29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After days of practice on a side channel, undeterred by the embarrassment, I gradually trained my ears to capture the key information from the radio</w:t>
      </w:r>
      <w:r>
        <w:rPr>
          <w:rFonts w:ascii="Times New Roman" w:hAnsi="Times New Roman" w:cs="Times New Roman"/>
        </w:rPr>
        <w:t xml:space="preserve">. </w:t>
      </w:r>
    </w:p>
    <w:p w14:paraId="2EAF7E81" w14:textId="4B8427D2" w:rsidR="00FC2978" w:rsidRDefault="00FC2978">
      <w:pPr>
        <w:pStyle w:val="CommentText"/>
      </w:pPr>
      <w:r>
        <w:t>Or This:</w:t>
      </w:r>
    </w:p>
    <w:p w14:paraId="0A94A4A6" w14:textId="60D6A24E" w:rsidR="00CE24E0" w:rsidRDefault="00FC2978" w:rsidP="00FC2978">
      <w:r>
        <w:rPr>
          <w:rFonts w:ascii="Times New Roman" w:hAnsi="Times New Roman" w:cs="Times New Roman"/>
          <w:color w:val="000000"/>
        </w:rPr>
        <w:t>Undeterred by the embarrassment, I invited my coworkers to help me out on a side channel. After days of practice, I gradually trained my ears to capture the key information from the radio</w:t>
      </w:r>
      <w:r>
        <w:rPr>
          <w:rFonts w:ascii="Times New Roman" w:hAnsi="Times New Roman" w:cs="Times New Roman"/>
        </w:rPr>
        <w:t xml:space="preserve">. </w:t>
      </w:r>
      <w:r w:rsidR="00E7072C">
        <w:t xml:space="preserve">                                                                                                     </w:t>
      </w:r>
    </w:p>
  </w:comment>
  <w:comment w:id="3" w:author="root" w:date="2017-06-06T15:25:00Z" w:initials="r">
    <w:p w14:paraId="7C2DDD78" w14:textId="77777777" w:rsidR="005E70F3" w:rsidRDefault="005E70F3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This is phrase is not medically correct. It would be fine with any other application. But this is a med school app. </w:t>
      </w:r>
      <w:r w:rsidRPr="005E70F3">
        <w:rPr>
          <w:rStyle w:val="CommentReference"/>
        </w:rPr>
        <w:sym w:font="Wingdings" w:char="F04A"/>
      </w:r>
    </w:p>
    <w:p w14:paraId="42D20CEB" w14:textId="2BA707CA" w:rsidR="005E70F3" w:rsidRDefault="005E70F3">
      <w:pPr>
        <w:pStyle w:val="CommentText"/>
      </w:pPr>
      <w:hyperlink r:id="rId1" w:history="1">
        <w:r w:rsidRPr="0046197C">
          <w:rPr>
            <w:rStyle w:val="Hyperlink"/>
          </w:rPr>
          <w:t>https://www.writingforums.org/threads/veins-or-arteries-a-request-for-opinions.63806/</w:t>
        </w:r>
      </w:hyperlink>
    </w:p>
    <w:p w14:paraId="6AD8F90E" w14:textId="4DDA17DB" w:rsidR="005E70F3" w:rsidRDefault="005E70F3">
      <w:pPr>
        <w:pStyle w:val="CommentText"/>
      </w:pPr>
    </w:p>
  </w:comment>
  <w:comment w:id="4" w:author="root" w:date="2017-06-06T15:31:00Z" w:initials="r">
    <w:p w14:paraId="41E2A966" w14:textId="37E34CEE" w:rsidR="005E70F3" w:rsidRDefault="005E70F3">
      <w:pPr>
        <w:pStyle w:val="CommentText"/>
      </w:pPr>
      <w:r>
        <w:rPr>
          <w:rStyle w:val="CommentReference"/>
        </w:rPr>
        <w:annotationRef/>
      </w:r>
      <w:r>
        <w:t>Onlooker would be more accurate.</w:t>
      </w:r>
    </w:p>
  </w:comment>
  <w:comment w:id="6" w:author="root" w:date="2017-06-06T15:37:00Z" w:initials="r">
    <w:p w14:paraId="48FF2CF3" w14:textId="551B029A" w:rsidR="00DA0DD5" w:rsidRDefault="00DA0DD5">
      <w:pPr>
        <w:pStyle w:val="CommentText"/>
      </w:pPr>
      <w:r>
        <w:rPr>
          <w:rStyle w:val="CommentReference"/>
        </w:rPr>
        <w:annotationRef/>
      </w:r>
      <w:r>
        <w:t>I like this</w:t>
      </w:r>
      <w:bookmarkStart w:id="7" w:name="_GoBack"/>
      <w:bookmarkEnd w:id="7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F029D8" w15:done="0"/>
  <w15:commentEx w15:paraId="3AED0A70" w15:done="0"/>
  <w15:commentEx w15:paraId="0A94A4A6" w15:done="0"/>
  <w15:commentEx w15:paraId="6AD8F90E" w15:done="0"/>
  <w15:commentEx w15:paraId="41E2A966" w15:done="0"/>
  <w15:commentEx w15:paraId="48FF2CF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0A256B" w14:textId="77777777" w:rsidR="000842E3" w:rsidRDefault="000842E3" w:rsidP="002A639A">
      <w:r>
        <w:separator/>
      </w:r>
    </w:p>
  </w:endnote>
  <w:endnote w:type="continuationSeparator" w:id="0">
    <w:p w14:paraId="7B31DF7D" w14:textId="77777777" w:rsidR="000842E3" w:rsidRDefault="000842E3" w:rsidP="002A6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3E956E" w14:textId="77777777" w:rsidR="000842E3" w:rsidRDefault="000842E3" w:rsidP="002A639A">
      <w:r>
        <w:separator/>
      </w:r>
    </w:p>
  </w:footnote>
  <w:footnote w:type="continuationSeparator" w:id="0">
    <w:p w14:paraId="33759E0F" w14:textId="77777777" w:rsidR="000842E3" w:rsidRDefault="000842E3" w:rsidP="002A639A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ot">
    <w15:presenceInfo w15:providerId="None" w15:userId="roo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6F8"/>
    <w:rsid w:val="000033F3"/>
    <w:rsid w:val="00011314"/>
    <w:rsid w:val="00014EEB"/>
    <w:rsid w:val="0001670D"/>
    <w:rsid w:val="00023CB7"/>
    <w:rsid w:val="000272F3"/>
    <w:rsid w:val="000304DE"/>
    <w:rsid w:val="00031257"/>
    <w:rsid w:val="000344A9"/>
    <w:rsid w:val="00061D90"/>
    <w:rsid w:val="00062550"/>
    <w:rsid w:val="0006555C"/>
    <w:rsid w:val="000705CB"/>
    <w:rsid w:val="000842E3"/>
    <w:rsid w:val="000847E9"/>
    <w:rsid w:val="00086977"/>
    <w:rsid w:val="000B0DD1"/>
    <w:rsid w:val="000B103E"/>
    <w:rsid w:val="000B656C"/>
    <w:rsid w:val="000C02A8"/>
    <w:rsid w:val="000C4A22"/>
    <w:rsid w:val="000D4843"/>
    <w:rsid w:val="000F186D"/>
    <w:rsid w:val="00100644"/>
    <w:rsid w:val="0010315F"/>
    <w:rsid w:val="0012442A"/>
    <w:rsid w:val="00130D4D"/>
    <w:rsid w:val="00131D35"/>
    <w:rsid w:val="00142927"/>
    <w:rsid w:val="00152EBF"/>
    <w:rsid w:val="0015536F"/>
    <w:rsid w:val="001657E9"/>
    <w:rsid w:val="001714BA"/>
    <w:rsid w:val="00177CEB"/>
    <w:rsid w:val="001837E1"/>
    <w:rsid w:val="00191B36"/>
    <w:rsid w:val="001C2CF9"/>
    <w:rsid w:val="001D0CFD"/>
    <w:rsid w:val="001D137A"/>
    <w:rsid w:val="001E0B4E"/>
    <w:rsid w:val="0020348D"/>
    <w:rsid w:val="00204B10"/>
    <w:rsid w:val="002176A9"/>
    <w:rsid w:val="002404A1"/>
    <w:rsid w:val="00243DD6"/>
    <w:rsid w:val="00245E8A"/>
    <w:rsid w:val="00253355"/>
    <w:rsid w:val="00262493"/>
    <w:rsid w:val="00265318"/>
    <w:rsid w:val="002666B0"/>
    <w:rsid w:val="00271E33"/>
    <w:rsid w:val="00272C11"/>
    <w:rsid w:val="002829E0"/>
    <w:rsid w:val="00291F43"/>
    <w:rsid w:val="00293CE3"/>
    <w:rsid w:val="00297F39"/>
    <w:rsid w:val="002A1B73"/>
    <w:rsid w:val="002A30FD"/>
    <w:rsid w:val="002A639A"/>
    <w:rsid w:val="002B7C70"/>
    <w:rsid w:val="002C7730"/>
    <w:rsid w:val="002D392F"/>
    <w:rsid w:val="002D57E8"/>
    <w:rsid w:val="002E10A0"/>
    <w:rsid w:val="002E7302"/>
    <w:rsid w:val="002F600B"/>
    <w:rsid w:val="002F67A8"/>
    <w:rsid w:val="003005F7"/>
    <w:rsid w:val="00300EDD"/>
    <w:rsid w:val="0030799C"/>
    <w:rsid w:val="003119F7"/>
    <w:rsid w:val="003138EE"/>
    <w:rsid w:val="00313A64"/>
    <w:rsid w:val="003358E3"/>
    <w:rsid w:val="00340433"/>
    <w:rsid w:val="00346CE1"/>
    <w:rsid w:val="00351DF6"/>
    <w:rsid w:val="003529D8"/>
    <w:rsid w:val="0035591B"/>
    <w:rsid w:val="0035695A"/>
    <w:rsid w:val="003742C7"/>
    <w:rsid w:val="003763A1"/>
    <w:rsid w:val="00381CCC"/>
    <w:rsid w:val="003831B9"/>
    <w:rsid w:val="003A3586"/>
    <w:rsid w:val="003A722B"/>
    <w:rsid w:val="003C049A"/>
    <w:rsid w:val="003C1B4E"/>
    <w:rsid w:val="003D154E"/>
    <w:rsid w:val="003E4633"/>
    <w:rsid w:val="004116F3"/>
    <w:rsid w:val="00414324"/>
    <w:rsid w:val="004210CC"/>
    <w:rsid w:val="00424E0E"/>
    <w:rsid w:val="00425AB8"/>
    <w:rsid w:val="00426192"/>
    <w:rsid w:val="0043496B"/>
    <w:rsid w:val="00436C1E"/>
    <w:rsid w:val="00442E37"/>
    <w:rsid w:val="00443901"/>
    <w:rsid w:val="0046738E"/>
    <w:rsid w:val="00470642"/>
    <w:rsid w:val="00470BF4"/>
    <w:rsid w:val="004773FD"/>
    <w:rsid w:val="00487A7E"/>
    <w:rsid w:val="004B1010"/>
    <w:rsid w:val="004B1F6C"/>
    <w:rsid w:val="004D1548"/>
    <w:rsid w:val="004D363E"/>
    <w:rsid w:val="004D5B27"/>
    <w:rsid w:val="004E784A"/>
    <w:rsid w:val="004F1D99"/>
    <w:rsid w:val="004F3763"/>
    <w:rsid w:val="004F5018"/>
    <w:rsid w:val="00510C03"/>
    <w:rsid w:val="00511CC9"/>
    <w:rsid w:val="00512A0C"/>
    <w:rsid w:val="00517BFC"/>
    <w:rsid w:val="005247BD"/>
    <w:rsid w:val="00524F82"/>
    <w:rsid w:val="00535AE4"/>
    <w:rsid w:val="00537D04"/>
    <w:rsid w:val="00546A93"/>
    <w:rsid w:val="0055089A"/>
    <w:rsid w:val="005529E8"/>
    <w:rsid w:val="00553BCA"/>
    <w:rsid w:val="00555B0D"/>
    <w:rsid w:val="00557A34"/>
    <w:rsid w:val="005612BA"/>
    <w:rsid w:val="00566BC6"/>
    <w:rsid w:val="00591390"/>
    <w:rsid w:val="00592044"/>
    <w:rsid w:val="005A44FE"/>
    <w:rsid w:val="005A4DB1"/>
    <w:rsid w:val="005A7F9E"/>
    <w:rsid w:val="005B48EF"/>
    <w:rsid w:val="005C1C43"/>
    <w:rsid w:val="005E3522"/>
    <w:rsid w:val="005E60DE"/>
    <w:rsid w:val="005E70F3"/>
    <w:rsid w:val="005F3DD8"/>
    <w:rsid w:val="005F544C"/>
    <w:rsid w:val="006038B0"/>
    <w:rsid w:val="00617925"/>
    <w:rsid w:val="00622368"/>
    <w:rsid w:val="0062768E"/>
    <w:rsid w:val="00632307"/>
    <w:rsid w:val="0063378D"/>
    <w:rsid w:val="00651097"/>
    <w:rsid w:val="00666EF6"/>
    <w:rsid w:val="00675B52"/>
    <w:rsid w:val="00680ABD"/>
    <w:rsid w:val="006858FB"/>
    <w:rsid w:val="006B178B"/>
    <w:rsid w:val="006B2171"/>
    <w:rsid w:val="006B76E8"/>
    <w:rsid w:val="006C11F5"/>
    <w:rsid w:val="006C1326"/>
    <w:rsid w:val="006C1E39"/>
    <w:rsid w:val="006C5138"/>
    <w:rsid w:val="006C74FE"/>
    <w:rsid w:val="006D317E"/>
    <w:rsid w:val="006D6395"/>
    <w:rsid w:val="006E05AD"/>
    <w:rsid w:val="006E2391"/>
    <w:rsid w:val="006E588E"/>
    <w:rsid w:val="006E78A7"/>
    <w:rsid w:val="006E7943"/>
    <w:rsid w:val="007017AE"/>
    <w:rsid w:val="00702142"/>
    <w:rsid w:val="00702FDB"/>
    <w:rsid w:val="00711050"/>
    <w:rsid w:val="0071195D"/>
    <w:rsid w:val="0071594B"/>
    <w:rsid w:val="007166F8"/>
    <w:rsid w:val="00720400"/>
    <w:rsid w:val="00721A5E"/>
    <w:rsid w:val="00725581"/>
    <w:rsid w:val="00730017"/>
    <w:rsid w:val="00732054"/>
    <w:rsid w:val="00746DBE"/>
    <w:rsid w:val="00777041"/>
    <w:rsid w:val="00777460"/>
    <w:rsid w:val="00783019"/>
    <w:rsid w:val="007A3623"/>
    <w:rsid w:val="007A37ED"/>
    <w:rsid w:val="007A3B24"/>
    <w:rsid w:val="007B09B3"/>
    <w:rsid w:val="007B105C"/>
    <w:rsid w:val="007B4964"/>
    <w:rsid w:val="007B7A51"/>
    <w:rsid w:val="007C10F2"/>
    <w:rsid w:val="007C3D1B"/>
    <w:rsid w:val="007C48F8"/>
    <w:rsid w:val="007C7429"/>
    <w:rsid w:val="007D17D8"/>
    <w:rsid w:val="007D25F7"/>
    <w:rsid w:val="007D3494"/>
    <w:rsid w:val="007E261F"/>
    <w:rsid w:val="007E2C1E"/>
    <w:rsid w:val="007E7C81"/>
    <w:rsid w:val="007F2596"/>
    <w:rsid w:val="007F5F67"/>
    <w:rsid w:val="008032B0"/>
    <w:rsid w:val="0080350B"/>
    <w:rsid w:val="00813BF0"/>
    <w:rsid w:val="008161CF"/>
    <w:rsid w:val="008178A8"/>
    <w:rsid w:val="00817D37"/>
    <w:rsid w:val="008209DC"/>
    <w:rsid w:val="008219CD"/>
    <w:rsid w:val="00821A6A"/>
    <w:rsid w:val="00826235"/>
    <w:rsid w:val="00831C56"/>
    <w:rsid w:val="00833D68"/>
    <w:rsid w:val="00833DDA"/>
    <w:rsid w:val="00837549"/>
    <w:rsid w:val="008406AB"/>
    <w:rsid w:val="00840911"/>
    <w:rsid w:val="00855B40"/>
    <w:rsid w:val="008634DC"/>
    <w:rsid w:val="00873FA6"/>
    <w:rsid w:val="0087553A"/>
    <w:rsid w:val="008A531A"/>
    <w:rsid w:val="008A5EF6"/>
    <w:rsid w:val="008B287A"/>
    <w:rsid w:val="008B679F"/>
    <w:rsid w:val="008C3BED"/>
    <w:rsid w:val="008C7303"/>
    <w:rsid w:val="008D0F08"/>
    <w:rsid w:val="008D4D7F"/>
    <w:rsid w:val="008E2087"/>
    <w:rsid w:val="008E65E9"/>
    <w:rsid w:val="009126CD"/>
    <w:rsid w:val="009150D7"/>
    <w:rsid w:val="009264E7"/>
    <w:rsid w:val="00937CE7"/>
    <w:rsid w:val="0094175E"/>
    <w:rsid w:val="00942776"/>
    <w:rsid w:val="009429A5"/>
    <w:rsid w:val="00947A71"/>
    <w:rsid w:val="009706A5"/>
    <w:rsid w:val="009955A4"/>
    <w:rsid w:val="009A45D2"/>
    <w:rsid w:val="009C2C35"/>
    <w:rsid w:val="009C57DC"/>
    <w:rsid w:val="009C76EF"/>
    <w:rsid w:val="009D45CD"/>
    <w:rsid w:val="009E7E3D"/>
    <w:rsid w:val="009F11E5"/>
    <w:rsid w:val="009F4D5B"/>
    <w:rsid w:val="009F4D90"/>
    <w:rsid w:val="009F7BD5"/>
    <w:rsid w:val="00A079F3"/>
    <w:rsid w:val="00A20EAF"/>
    <w:rsid w:val="00A30EBB"/>
    <w:rsid w:val="00A44487"/>
    <w:rsid w:val="00A5305A"/>
    <w:rsid w:val="00A552D8"/>
    <w:rsid w:val="00A60FFF"/>
    <w:rsid w:val="00A6497A"/>
    <w:rsid w:val="00A67483"/>
    <w:rsid w:val="00A71592"/>
    <w:rsid w:val="00A77F08"/>
    <w:rsid w:val="00A831DE"/>
    <w:rsid w:val="00A83E08"/>
    <w:rsid w:val="00A877AC"/>
    <w:rsid w:val="00AA1C9E"/>
    <w:rsid w:val="00AA52A5"/>
    <w:rsid w:val="00AB3CA9"/>
    <w:rsid w:val="00AC33B1"/>
    <w:rsid w:val="00AD0EEA"/>
    <w:rsid w:val="00AD2B4C"/>
    <w:rsid w:val="00AD6E92"/>
    <w:rsid w:val="00B052EC"/>
    <w:rsid w:val="00B07F89"/>
    <w:rsid w:val="00B133A7"/>
    <w:rsid w:val="00B13F0B"/>
    <w:rsid w:val="00B13F44"/>
    <w:rsid w:val="00B14789"/>
    <w:rsid w:val="00B177A4"/>
    <w:rsid w:val="00B234A6"/>
    <w:rsid w:val="00B2377D"/>
    <w:rsid w:val="00B2784C"/>
    <w:rsid w:val="00B36F91"/>
    <w:rsid w:val="00B40A0B"/>
    <w:rsid w:val="00B536C6"/>
    <w:rsid w:val="00B56180"/>
    <w:rsid w:val="00B562FD"/>
    <w:rsid w:val="00B74BFA"/>
    <w:rsid w:val="00B77C35"/>
    <w:rsid w:val="00B80454"/>
    <w:rsid w:val="00B810BD"/>
    <w:rsid w:val="00B83045"/>
    <w:rsid w:val="00B92CB1"/>
    <w:rsid w:val="00BA1A2A"/>
    <w:rsid w:val="00BA3211"/>
    <w:rsid w:val="00BD2147"/>
    <w:rsid w:val="00BD2F9C"/>
    <w:rsid w:val="00BD318E"/>
    <w:rsid w:val="00BE0F48"/>
    <w:rsid w:val="00C06C7D"/>
    <w:rsid w:val="00C145B1"/>
    <w:rsid w:val="00C161BB"/>
    <w:rsid w:val="00C211D8"/>
    <w:rsid w:val="00C21AF5"/>
    <w:rsid w:val="00C2613B"/>
    <w:rsid w:val="00C33C90"/>
    <w:rsid w:val="00C374C1"/>
    <w:rsid w:val="00C424BD"/>
    <w:rsid w:val="00C469FD"/>
    <w:rsid w:val="00C53C50"/>
    <w:rsid w:val="00C55DD8"/>
    <w:rsid w:val="00C6162B"/>
    <w:rsid w:val="00C64500"/>
    <w:rsid w:val="00C67083"/>
    <w:rsid w:val="00C769F8"/>
    <w:rsid w:val="00C77E1B"/>
    <w:rsid w:val="00C84E85"/>
    <w:rsid w:val="00C94AC5"/>
    <w:rsid w:val="00C94F7D"/>
    <w:rsid w:val="00C97F49"/>
    <w:rsid w:val="00CA50E3"/>
    <w:rsid w:val="00CB48EB"/>
    <w:rsid w:val="00CD3220"/>
    <w:rsid w:val="00CE24E0"/>
    <w:rsid w:val="00CF3567"/>
    <w:rsid w:val="00CF57FD"/>
    <w:rsid w:val="00CF5BB8"/>
    <w:rsid w:val="00CF78F9"/>
    <w:rsid w:val="00D00C0E"/>
    <w:rsid w:val="00D12229"/>
    <w:rsid w:val="00D12656"/>
    <w:rsid w:val="00D22054"/>
    <w:rsid w:val="00D221F9"/>
    <w:rsid w:val="00D30472"/>
    <w:rsid w:val="00D3358D"/>
    <w:rsid w:val="00D341AC"/>
    <w:rsid w:val="00D42E39"/>
    <w:rsid w:val="00D43F2F"/>
    <w:rsid w:val="00D45DC9"/>
    <w:rsid w:val="00D519CC"/>
    <w:rsid w:val="00D66F0C"/>
    <w:rsid w:val="00D912C4"/>
    <w:rsid w:val="00D91A80"/>
    <w:rsid w:val="00D95A64"/>
    <w:rsid w:val="00DA0DD5"/>
    <w:rsid w:val="00DA3BE0"/>
    <w:rsid w:val="00DB7271"/>
    <w:rsid w:val="00DC3D93"/>
    <w:rsid w:val="00DC7F6F"/>
    <w:rsid w:val="00DD2298"/>
    <w:rsid w:val="00DD2D1C"/>
    <w:rsid w:val="00DE045B"/>
    <w:rsid w:val="00DE0C60"/>
    <w:rsid w:val="00DE461E"/>
    <w:rsid w:val="00E130FA"/>
    <w:rsid w:val="00E23670"/>
    <w:rsid w:val="00E33395"/>
    <w:rsid w:val="00E35BDB"/>
    <w:rsid w:val="00E40B72"/>
    <w:rsid w:val="00E447C3"/>
    <w:rsid w:val="00E45621"/>
    <w:rsid w:val="00E51BA2"/>
    <w:rsid w:val="00E56036"/>
    <w:rsid w:val="00E619F8"/>
    <w:rsid w:val="00E67B1E"/>
    <w:rsid w:val="00E7072C"/>
    <w:rsid w:val="00E81989"/>
    <w:rsid w:val="00EA2ABE"/>
    <w:rsid w:val="00EA33B1"/>
    <w:rsid w:val="00EA6AE6"/>
    <w:rsid w:val="00EA6C94"/>
    <w:rsid w:val="00EB0980"/>
    <w:rsid w:val="00EC1066"/>
    <w:rsid w:val="00ED3CA8"/>
    <w:rsid w:val="00EF6E66"/>
    <w:rsid w:val="00F066D2"/>
    <w:rsid w:val="00F36BFE"/>
    <w:rsid w:val="00F51B7D"/>
    <w:rsid w:val="00F562F2"/>
    <w:rsid w:val="00F723D7"/>
    <w:rsid w:val="00F7642D"/>
    <w:rsid w:val="00F8124E"/>
    <w:rsid w:val="00F823B1"/>
    <w:rsid w:val="00F8245E"/>
    <w:rsid w:val="00F93616"/>
    <w:rsid w:val="00F94E83"/>
    <w:rsid w:val="00FA169F"/>
    <w:rsid w:val="00FA341B"/>
    <w:rsid w:val="00FA484E"/>
    <w:rsid w:val="00FA5351"/>
    <w:rsid w:val="00FB1B03"/>
    <w:rsid w:val="00FB4EF2"/>
    <w:rsid w:val="00FB6417"/>
    <w:rsid w:val="00FC04A4"/>
    <w:rsid w:val="00FC2978"/>
    <w:rsid w:val="00FC3009"/>
    <w:rsid w:val="00FD2861"/>
    <w:rsid w:val="00FD3582"/>
    <w:rsid w:val="00FD470E"/>
    <w:rsid w:val="00FE52B3"/>
    <w:rsid w:val="00FE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DD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6F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553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53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53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3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3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3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36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36C1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63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39A"/>
  </w:style>
  <w:style w:type="paragraph" w:styleId="Footer">
    <w:name w:val="footer"/>
    <w:basedOn w:val="Normal"/>
    <w:link w:val="FooterChar"/>
    <w:uiPriority w:val="99"/>
    <w:unhideWhenUsed/>
    <w:rsid w:val="002A63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4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ritingforums.org/threads/veins-or-arteries-a-request-for-opinions.63806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BA195-DE3C-4EA0-9DFD-8A21F7F05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Teng, Wanming</dc:creator>
  <cp:keywords/>
  <dc:description/>
  <cp:lastModifiedBy>root</cp:lastModifiedBy>
  <cp:revision>2</cp:revision>
  <dcterms:created xsi:type="dcterms:W3CDTF">2017-06-06T19:40:00Z</dcterms:created>
  <dcterms:modified xsi:type="dcterms:W3CDTF">2017-06-06T19:40:00Z</dcterms:modified>
</cp:coreProperties>
</file>