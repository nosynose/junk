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CF4F7" w14:textId="4B632B79" w:rsidR="007166F8" w:rsidRDefault="007166F8" w:rsidP="00DA3BE0">
      <w:pPr>
        <w:ind w:firstLine="720"/>
        <w:rPr>
          <w:ins w:id="0" w:author="root" w:date="2017-06-03T17:39:00Z"/>
          <w:rFonts w:ascii="Times New Roman" w:hAnsi="Times New Roman" w:cs="Times New Roman"/>
          <w:color w:val="000000"/>
        </w:rPr>
      </w:pPr>
      <w:r w:rsidRPr="007166F8">
        <w:rPr>
          <w:rFonts w:ascii="Times New Roman" w:hAnsi="Times New Roman" w:cs="Times New Roman"/>
          <w:color w:val="000000"/>
        </w:rPr>
        <w:t xml:space="preserve"> “Beep </w:t>
      </w:r>
      <w:proofErr w:type="spellStart"/>
      <w:r w:rsidRPr="007166F8">
        <w:rPr>
          <w:rFonts w:ascii="Times New Roman" w:hAnsi="Times New Roman" w:cs="Times New Roman"/>
          <w:color w:val="000000"/>
        </w:rPr>
        <w:t>beep</w:t>
      </w:r>
      <w:proofErr w:type="spellEnd"/>
      <w:r w:rsidRPr="007166F8">
        <w:rPr>
          <w:rFonts w:ascii="Times New Roman" w:hAnsi="Times New Roman" w:cs="Times New Roman"/>
          <w:color w:val="000000"/>
        </w:rPr>
        <w:t xml:space="preserve">!” my alarm went off at 10pm. I </w:t>
      </w:r>
      <w:ins w:id="1" w:author="root" w:date="2017-06-03T16:28:00Z">
        <w:r w:rsidR="000344A9">
          <w:rPr>
            <w:rFonts w:ascii="Times New Roman" w:hAnsi="Times New Roman" w:cs="Times New Roman"/>
            <w:color w:val="000000"/>
          </w:rPr>
          <w:t>dragged my</w:t>
        </w:r>
      </w:ins>
      <w:del w:id="2" w:author="root" w:date="2017-06-03T16:28:00Z">
        <w:r w:rsidRPr="007166F8" w:rsidDel="000344A9">
          <w:rPr>
            <w:rFonts w:ascii="Times New Roman" w:hAnsi="Times New Roman" w:cs="Times New Roman" w:hint="eastAsia"/>
            <w:color w:val="000000"/>
          </w:rPr>
          <w:delText>woke up my</w:delText>
        </w:r>
      </w:del>
      <w:r w:rsidRPr="007166F8">
        <w:rPr>
          <w:rFonts w:ascii="Times New Roman" w:hAnsi="Times New Roman" w:cs="Times New Roman"/>
          <w:color w:val="000000"/>
        </w:rPr>
        <w:t xml:space="preserve"> </w:t>
      </w:r>
      <w:ins w:id="3" w:author="root" w:date="2017-06-03T16:30:00Z">
        <w:r w:rsidR="000344A9">
          <w:rPr>
            <w:rFonts w:ascii="Times New Roman" w:hAnsi="Times New Roman" w:cs="Times New Roman"/>
            <w:color w:val="000000"/>
          </w:rPr>
          <w:t>heavy</w:t>
        </w:r>
      </w:ins>
      <w:del w:id="4" w:author="root" w:date="2017-06-03T16:30:00Z">
        <w:r w:rsidRPr="007166F8" w:rsidDel="000344A9">
          <w:rPr>
            <w:rFonts w:ascii="Times New Roman" w:hAnsi="Times New Roman" w:cs="Times New Roman"/>
            <w:color w:val="000000"/>
          </w:rPr>
          <w:delText>sleepy</w:delText>
        </w:r>
      </w:del>
      <w:r w:rsidRPr="007166F8">
        <w:rPr>
          <w:rFonts w:ascii="Times New Roman" w:hAnsi="Times New Roman" w:cs="Times New Roman"/>
          <w:color w:val="000000"/>
        </w:rPr>
        <w:t xml:space="preserve"> legs</w:t>
      </w:r>
      <w:ins w:id="5" w:author="root" w:date="2017-06-03T16:29:00Z">
        <w:r w:rsidR="000344A9">
          <w:rPr>
            <w:rFonts w:ascii="Times New Roman" w:hAnsi="Times New Roman" w:cs="Times New Roman"/>
            <w:color w:val="000000"/>
          </w:rPr>
          <w:t xml:space="preserve"> out of the bed</w:t>
        </w:r>
      </w:ins>
      <w:r w:rsidRPr="007166F8">
        <w:rPr>
          <w:rFonts w:ascii="Times New Roman" w:hAnsi="Times New Roman" w:cs="Times New Roman"/>
          <w:color w:val="000000"/>
        </w:rPr>
        <w:t xml:space="preserve">, tossed my pajamas in the laundry bag and jumped into my heavy EMT pants. Dreading </w:t>
      </w:r>
      <w:del w:id="6" w:author="root" w:date="2017-06-03T21:45:00Z">
        <w:r w:rsidRPr="007166F8" w:rsidDel="00142927">
          <w:rPr>
            <w:rFonts w:ascii="Times New Roman" w:hAnsi="Times New Roman" w:cs="Times New Roman"/>
            <w:color w:val="000000"/>
          </w:rPr>
          <w:delText xml:space="preserve">over </w:delText>
        </w:r>
      </w:del>
      <w:r w:rsidRPr="007166F8">
        <w:rPr>
          <w:rFonts w:ascii="Times New Roman" w:hAnsi="Times New Roman" w:cs="Times New Roman"/>
          <w:color w:val="000000"/>
        </w:rPr>
        <w:t>the overnight shift ahead of me</w:t>
      </w:r>
      <w:r w:rsidR="00D221F9">
        <w:rPr>
          <w:rFonts w:ascii="Times New Roman" w:hAnsi="Times New Roman" w:cs="Times New Roman"/>
          <w:color w:val="000000"/>
        </w:rPr>
        <w:t>,</w:t>
      </w:r>
      <w:r w:rsidR="00E619F8" w:rsidRPr="00E619F8">
        <w:rPr>
          <w:rFonts w:ascii="Times New Roman" w:hAnsi="Times New Roman" w:cs="Times New Roman"/>
          <w:color w:val="000000"/>
        </w:rPr>
        <w:t xml:space="preserve"> </w:t>
      </w:r>
      <w:del w:id="7" w:author="root" w:date="2017-06-03T16:47:00Z">
        <w:r w:rsidR="00E619F8" w:rsidDel="00DA3BE0">
          <w:rPr>
            <w:rFonts w:ascii="Times New Roman" w:hAnsi="Times New Roman" w:cs="Times New Roman"/>
            <w:color w:val="000000"/>
          </w:rPr>
          <w:delText xml:space="preserve">I </w:delText>
        </w:r>
      </w:del>
      <w:ins w:id="8" w:author="root" w:date="2017-06-03T16:44:00Z">
        <w:r w:rsidR="00DA3BE0">
          <w:rPr>
            <w:rFonts w:ascii="Times New Roman" w:hAnsi="Times New Roman" w:cs="Times New Roman"/>
            <w:color w:val="000000"/>
          </w:rPr>
          <w:t xml:space="preserve">I </w:t>
        </w:r>
      </w:ins>
      <w:ins w:id="9" w:author="root" w:date="2017-06-03T16:40:00Z">
        <w:r w:rsidR="00DA3BE0">
          <w:rPr>
            <w:rFonts w:ascii="Times New Roman" w:hAnsi="Times New Roman" w:cs="Times New Roman"/>
            <w:color w:val="000000"/>
          </w:rPr>
          <w:t xml:space="preserve">gave </w:t>
        </w:r>
      </w:ins>
      <w:ins w:id="10" w:author="root" w:date="2017-06-03T16:31:00Z">
        <w:r w:rsidR="000344A9">
          <w:rPr>
            <w:rFonts w:ascii="Times New Roman" w:hAnsi="Times New Roman" w:cs="Times New Roman"/>
            <w:color w:val="000000"/>
          </w:rPr>
          <w:t xml:space="preserve">my </w:t>
        </w:r>
      </w:ins>
      <w:ins w:id="11" w:author="root" w:date="2017-06-03T21:46:00Z">
        <w:r w:rsidR="00142927">
          <w:rPr>
            <w:rFonts w:ascii="Times New Roman" w:hAnsi="Times New Roman" w:cs="Times New Roman"/>
            <w:color w:val="000000"/>
          </w:rPr>
          <w:t xml:space="preserve">warm </w:t>
        </w:r>
      </w:ins>
      <w:ins w:id="12" w:author="root" w:date="2017-06-03T16:31:00Z">
        <w:r w:rsidR="000344A9">
          <w:rPr>
            <w:rFonts w:ascii="Times New Roman" w:hAnsi="Times New Roman" w:cs="Times New Roman"/>
            <w:color w:val="000000"/>
          </w:rPr>
          <w:t xml:space="preserve">cozy </w:t>
        </w:r>
        <w:r w:rsidR="00DA3BE0">
          <w:rPr>
            <w:rFonts w:ascii="Times New Roman" w:hAnsi="Times New Roman" w:cs="Times New Roman"/>
            <w:color w:val="000000"/>
          </w:rPr>
          <w:t xml:space="preserve">nest </w:t>
        </w:r>
      </w:ins>
      <w:ins w:id="13" w:author="root" w:date="2017-06-03T16:41:00Z">
        <w:r w:rsidR="00DA3BE0">
          <w:rPr>
            <w:rFonts w:ascii="Times New Roman" w:hAnsi="Times New Roman" w:cs="Times New Roman"/>
            <w:color w:val="000000"/>
          </w:rPr>
          <w:t xml:space="preserve">a </w:t>
        </w:r>
      </w:ins>
      <w:ins w:id="14" w:author="root" w:date="2017-06-03T16:48:00Z">
        <w:r w:rsidR="00DA3BE0">
          <w:rPr>
            <w:rFonts w:ascii="Times New Roman" w:hAnsi="Times New Roman" w:cs="Times New Roman"/>
            <w:color w:val="000000"/>
          </w:rPr>
          <w:t xml:space="preserve">reluctant </w:t>
        </w:r>
      </w:ins>
      <w:ins w:id="15" w:author="root" w:date="2017-06-03T16:44:00Z">
        <w:r w:rsidR="00DA3BE0">
          <w:rPr>
            <w:rFonts w:ascii="Times New Roman" w:hAnsi="Times New Roman" w:cs="Times New Roman"/>
            <w:color w:val="000000"/>
          </w:rPr>
          <w:t xml:space="preserve">final glance </w:t>
        </w:r>
      </w:ins>
      <w:ins w:id="16" w:author="root" w:date="2017-06-03T16:41:00Z">
        <w:r w:rsidR="00DA3BE0">
          <w:rPr>
            <w:rFonts w:ascii="Times New Roman" w:hAnsi="Times New Roman" w:cs="Times New Roman"/>
            <w:color w:val="000000"/>
          </w:rPr>
          <w:t xml:space="preserve">before </w:t>
        </w:r>
      </w:ins>
      <w:del w:id="17" w:author="root" w:date="2017-06-03T16:38:00Z">
        <w:r w:rsidR="00E619F8" w:rsidDel="00DA3BE0">
          <w:rPr>
            <w:rFonts w:ascii="Times New Roman" w:hAnsi="Times New Roman" w:cs="Times New Roman"/>
            <w:color w:val="000000"/>
          </w:rPr>
          <w:delText>would be d</w:delText>
        </w:r>
        <w:r w:rsidR="00D221F9" w:rsidDel="00DA3BE0">
          <w:rPr>
            <w:rFonts w:ascii="Times New Roman" w:hAnsi="Times New Roman" w:cs="Times New Roman"/>
            <w:color w:val="000000"/>
          </w:rPr>
          <w:delText>ishonest to deny that</w:delText>
        </w:r>
        <w:r w:rsidR="00E619F8" w:rsidDel="00DA3BE0">
          <w:rPr>
            <w:rFonts w:ascii="Times New Roman" w:hAnsi="Times New Roman" w:cs="Times New Roman"/>
            <w:color w:val="000000"/>
          </w:rPr>
          <w:delText xml:space="preserve"> second glance </w:delText>
        </w:r>
        <w:r w:rsidR="00E619F8" w:rsidRPr="007166F8" w:rsidDel="00DA3BE0">
          <w:rPr>
            <w:rFonts w:ascii="Times New Roman" w:hAnsi="Times New Roman" w:cs="Times New Roman"/>
            <w:color w:val="000000"/>
          </w:rPr>
          <w:delText>at my double-padded mattress</w:delText>
        </w:r>
        <w:r w:rsidR="00DD2298" w:rsidDel="00DA3BE0">
          <w:rPr>
            <w:rFonts w:ascii="Times New Roman" w:hAnsi="Times New Roman" w:cs="Times New Roman"/>
            <w:color w:val="000000"/>
          </w:rPr>
          <w:delText xml:space="preserve"> before </w:delText>
        </w:r>
      </w:del>
      <w:ins w:id="18" w:author="root" w:date="2017-06-03T16:41:00Z">
        <w:r w:rsidR="00DA3BE0">
          <w:rPr>
            <w:rFonts w:ascii="Times New Roman" w:hAnsi="Times New Roman" w:cs="Times New Roman"/>
            <w:color w:val="000000"/>
          </w:rPr>
          <w:t xml:space="preserve">heading </w:t>
        </w:r>
      </w:ins>
      <w:del w:id="19" w:author="root" w:date="2017-06-03T16:41:00Z">
        <w:r w:rsidR="00DD2298" w:rsidDel="00DA3BE0">
          <w:rPr>
            <w:rFonts w:ascii="Times New Roman" w:hAnsi="Times New Roman" w:cs="Times New Roman"/>
            <w:color w:val="000000"/>
          </w:rPr>
          <w:delText>head</w:delText>
        </w:r>
      </w:del>
      <w:del w:id="20" w:author="root" w:date="2017-06-03T16:39:00Z">
        <w:r w:rsidR="00DD2298" w:rsidDel="00DA3BE0">
          <w:rPr>
            <w:rFonts w:ascii="Times New Roman" w:hAnsi="Times New Roman" w:cs="Times New Roman"/>
            <w:color w:val="000000"/>
          </w:rPr>
          <w:delText>ing</w:delText>
        </w:r>
      </w:del>
      <w:del w:id="21" w:author="root" w:date="2017-06-03T16:41:00Z">
        <w:r w:rsidR="00DD2298" w:rsidDel="00DA3BE0">
          <w:rPr>
            <w:rFonts w:ascii="Times New Roman" w:hAnsi="Times New Roman" w:cs="Times New Roman"/>
            <w:color w:val="000000"/>
          </w:rPr>
          <w:delText xml:space="preserve"> </w:delText>
        </w:r>
      </w:del>
      <w:r w:rsidR="00DD2298">
        <w:rPr>
          <w:rFonts w:ascii="Times New Roman" w:hAnsi="Times New Roman" w:cs="Times New Roman"/>
          <w:color w:val="000000"/>
        </w:rPr>
        <w:t>out into the cold</w:t>
      </w:r>
      <w:r w:rsidR="00E619F8">
        <w:rPr>
          <w:rFonts w:ascii="Times New Roman" w:hAnsi="Times New Roman" w:cs="Times New Roman"/>
          <w:color w:val="000000"/>
        </w:rPr>
        <w:t xml:space="preserve">. </w:t>
      </w:r>
      <w:del w:id="22" w:author="root" w:date="2017-06-03T16:46:00Z">
        <w:r w:rsidR="00E619F8" w:rsidDel="00DA3BE0">
          <w:rPr>
            <w:rFonts w:ascii="Times New Roman" w:hAnsi="Times New Roman" w:cs="Times New Roman"/>
            <w:color w:val="000000"/>
          </w:rPr>
          <w:delText>Nevertheless</w:delText>
        </w:r>
      </w:del>
      <w:ins w:id="23" w:author="root" w:date="2017-06-03T16:46:00Z">
        <w:r w:rsidR="00DA3BE0">
          <w:rPr>
            <w:rFonts w:ascii="Times New Roman" w:hAnsi="Times New Roman" w:cs="Times New Roman"/>
            <w:color w:val="000000"/>
          </w:rPr>
          <w:t>Over time</w:t>
        </w:r>
      </w:ins>
      <w:r w:rsidRPr="007166F8">
        <w:rPr>
          <w:rFonts w:ascii="Times New Roman" w:hAnsi="Times New Roman" w:cs="Times New Roman"/>
          <w:color w:val="000000"/>
        </w:rPr>
        <w:t>, I</w:t>
      </w:r>
      <w:ins w:id="24" w:author="root" w:date="2017-06-03T17:40:00Z">
        <w:r w:rsidR="0035695A">
          <w:rPr>
            <w:rFonts w:ascii="Times New Roman" w:hAnsi="Times New Roman" w:cs="Times New Roman"/>
            <w:color w:val="000000"/>
          </w:rPr>
          <w:t xml:space="preserve"> ha</w:t>
        </w:r>
      </w:ins>
      <w:del w:id="25" w:author="root" w:date="2017-06-03T17:40:00Z">
        <w:r w:rsidRPr="007166F8" w:rsidDel="0035695A">
          <w:rPr>
            <w:rFonts w:ascii="Times New Roman" w:hAnsi="Times New Roman" w:cs="Times New Roman"/>
            <w:color w:val="000000"/>
          </w:rPr>
          <w:delText>’</w:delText>
        </w:r>
      </w:del>
      <w:r w:rsidRPr="007166F8">
        <w:rPr>
          <w:rFonts w:ascii="Times New Roman" w:hAnsi="Times New Roman" w:cs="Times New Roman"/>
          <w:color w:val="000000"/>
        </w:rPr>
        <w:t xml:space="preserve">ve </w:t>
      </w:r>
      <w:del w:id="26" w:author="root" w:date="2017-06-03T16:46:00Z">
        <w:r w:rsidRPr="007166F8" w:rsidDel="00DA3BE0">
          <w:rPr>
            <w:rFonts w:ascii="Times New Roman" w:hAnsi="Times New Roman" w:cs="Times New Roman"/>
            <w:color w:val="000000"/>
          </w:rPr>
          <w:delText xml:space="preserve">grown </w:delText>
        </w:r>
      </w:del>
      <w:ins w:id="27" w:author="root" w:date="2017-06-03T16:46:00Z">
        <w:r w:rsidR="00DA3BE0">
          <w:rPr>
            <w:rFonts w:ascii="Times New Roman" w:hAnsi="Times New Roman" w:cs="Times New Roman"/>
            <w:color w:val="000000"/>
          </w:rPr>
          <w:t>come</w:t>
        </w:r>
        <w:r w:rsidR="00DA3BE0" w:rsidRPr="007166F8">
          <w:rPr>
            <w:rFonts w:ascii="Times New Roman" w:hAnsi="Times New Roman" w:cs="Times New Roman"/>
            <w:color w:val="000000"/>
          </w:rPr>
          <w:t xml:space="preserve"> </w:t>
        </w:r>
      </w:ins>
      <w:r w:rsidRPr="007166F8">
        <w:rPr>
          <w:rFonts w:ascii="Times New Roman" w:hAnsi="Times New Roman" w:cs="Times New Roman"/>
          <w:color w:val="000000"/>
        </w:rPr>
        <w:t>to prefer night shifts</w:t>
      </w:r>
      <w:r w:rsidR="00E619F8">
        <w:rPr>
          <w:rFonts w:ascii="Times New Roman" w:hAnsi="Times New Roman" w:cs="Times New Roman"/>
          <w:color w:val="000000"/>
        </w:rPr>
        <w:t xml:space="preserve"> - t</w:t>
      </w:r>
      <w:r w:rsidRPr="007166F8">
        <w:rPr>
          <w:rFonts w:ascii="Times New Roman" w:hAnsi="Times New Roman" w:cs="Times New Roman"/>
          <w:color w:val="000000"/>
        </w:rPr>
        <w:t xml:space="preserve">hey have allowed me to build stronger bonds with my coworkers, </w:t>
      </w:r>
      <w:ins w:id="28" w:author="root" w:date="2017-06-03T17:40:00Z">
        <w:r w:rsidR="0035695A">
          <w:rPr>
            <w:rFonts w:ascii="Times New Roman" w:hAnsi="Times New Roman" w:cs="Times New Roman"/>
            <w:color w:val="000000"/>
          </w:rPr>
          <w:t xml:space="preserve">with </w:t>
        </w:r>
      </w:ins>
      <w:r w:rsidRPr="007166F8">
        <w:rPr>
          <w:rFonts w:ascii="Times New Roman" w:hAnsi="Times New Roman" w:cs="Times New Roman"/>
          <w:color w:val="000000"/>
        </w:rPr>
        <w:t>who</w:t>
      </w:r>
      <w:r w:rsidR="00E619F8">
        <w:rPr>
          <w:rFonts w:ascii="Times New Roman" w:hAnsi="Times New Roman" w:cs="Times New Roman"/>
          <w:color w:val="000000"/>
        </w:rPr>
        <w:t>m</w:t>
      </w:r>
      <w:r w:rsidRPr="007166F8">
        <w:rPr>
          <w:rFonts w:ascii="Times New Roman" w:hAnsi="Times New Roman" w:cs="Times New Roman"/>
          <w:color w:val="000000"/>
        </w:rPr>
        <w:t xml:space="preserve"> I share 3am coffee and pass out on the couch</w:t>
      </w:r>
      <w:del w:id="29" w:author="root" w:date="2017-06-03T17:40:00Z">
        <w:r w:rsidRPr="007166F8" w:rsidDel="0035695A">
          <w:rPr>
            <w:rFonts w:ascii="Times New Roman" w:hAnsi="Times New Roman" w:cs="Times New Roman"/>
            <w:color w:val="000000"/>
          </w:rPr>
          <w:delText xml:space="preserve"> with</w:delText>
        </w:r>
      </w:del>
      <w:r w:rsidRPr="007166F8">
        <w:rPr>
          <w:rFonts w:ascii="Times New Roman" w:hAnsi="Times New Roman" w:cs="Times New Roman"/>
          <w:color w:val="000000"/>
        </w:rPr>
        <w:t xml:space="preserve">. </w:t>
      </w:r>
    </w:p>
    <w:p w14:paraId="01C4FC74" w14:textId="77777777" w:rsidR="0035695A" w:rsidRPr="007166F8" w:rsidRDefault="0035695A" w:rsidP="00DA3BE0">
      <w:pPr>
        <w:ind w:firstLine="720"/>
        <w:rPr>
          <w:rFonts w:ascii="Times New Roman" w:hAnsi="Times New Roman" w:cs="Times New Roman"/>
        </w:rPr>
      </w:pPr>
    </w:p>
    <w:p w14:paraId="611E804B" w14:textId="493EB4A1" w:rsidR="007166F8" w:rsidRDefault="007166F8" w:rsidP="00B12E7E">
      <w:pPr>
        <w:ind w:firstLine="720"/>
        <w:rPr>
          <w:ins w:id="30" w:author="root" w:date="2017-06-03T17:39:00Z"/>
          <w:rFonts w:ascii="Times New Roman" w:hAnsi="Times New Roman" w:cs="Times New Roman"/>
          <w:color w:val="000000"/>
        </w:rPr>
        <w:pPrChange w:id="31" w:author="root" w:date="2017-06-04T00:37:00Z">
          <w:pPr>
            <w:ind w:firstLine="720"/>
          </w:pPr>
        </w:pPrChange>
      </w:pPr>
      <w:del w:id="32" w:author="root" w:date="2017-06-03T16:49:00Z">
        <w:r w:rsidRPr="007166F8" w:rsidDel="00C84E85">
          <w:rPr>
            <w:rFonts w:ascii="Times New Roman" w:hAnsi="Times New Roman" w:cs="Times New Roman"/>
            <w:color w:val="000000"/>
          </w:rPr>
          <w:delText>I believe s</w:delText>
        </w:r>
      </w:del>
      <w:ins w:id="33" w:author="root" w:date="2017-06-03T16:49:00Z">
        <w:r w:rsidR="00C84E85">
          <w:rPr>
            <w:rFonts w:ascii="Times New Roman" w:hAnsi="Times New Roman" w:cs="Times New Roman"/>
            <w:color w:val="000000"/>
          </w:rPr>
          <w:t>S</w:t>
        </w:r>
      </w:ins>
      <w:r w:rsidRPr="007166F8">
        <w:rPr>
          <w:rFonts w:ascii="Times New Roman" w:hAnsi="Times New Roman" w:cs="Times New Roman"/>
          <w:color w:val="000000"/>
        </w:rPr>
        <w:t xml:space="preserve">hared hardships bring people together. </w:t>
      </w:r>
      <w:del w:id="34" w:author="root" w:date="2017-06-03T16:50:00Z">
        <w:r w:rsidRPr="007166F8" w:rsidDel="00C84E85">
          <w:rPr>
            <w:rFonts w:ascii="Times New Roman" w:hAnsi="Times New Roman" w:cs="Times New Roman"/>
            <w:color w:val="000000"/>
          </w:rPr>
          <w:delText xml:space="preserve">This occurred to me </w:delText>
        </w:r>
      </w:del>
      <w:ins w:id="35" w:author="root" w:date="2017-06-03T16:50:00Z">
        <w:r w:rsidR="00C84E85">
          <w:rPr>
            <w:rFonts w:ascii="Times New Roman" w:hAnsi="Times New Roman" w:cs="Times New Roman"/>
            <w:color w:val="000000"/>
          </w:rPr>
          <w:t xml:space="preserve">I learned this </w:t>
        </w:r>
      </w:ins>
      <w:r w:rsidRPr="007166F8">
        <w:rPr>
          <w:rFonts w:ascii="Times New Roman" w:hAnsi="Times New Roman" w:cs="Times New Roman"/>
          <w:color w:val="000000"/>
        </w:rPr>
        <w:t xml:space="preserve">when I met </w:t>
      </w:r>
      <w:proofErr w:type="spellStart"/>
      <w:r w:rsidRPr="007166F8">
        <w:rPr>
          <w:rFonts w:ascii="Times New Roman" w:hAnsi="Times New Roman" w:cs="Times New Roman"/>
          <w:color w:val="000000"/>
        </w:rPr>
        <w:t>Doudou</w:t>
      </w:r>
      <w:proofErr w:type="spellEnd"/>
      <w:r w:rsidRPr="007166F8">
        <w:rPr>
          <w:rFonts w:ascii="Times New Roman" w:hAnsi="Times New Roman" w:cs="Times New Roman"/>
          <w:color w:val="000000"/>
        </w:rPr>
        <w:t xml:space="preserve">, a </w:t>
      </w:r>
      <w:ins w:id="36" w:author="root" w:date="2017-06-03T17:24:00Z">
        <w:r w:rsidR="00291F43">
          <w:rPr>
            <w:rFonts w:ascii="Times New Roman" w:hAnsi="Times New Roman" w:cs="Times New Roman" w:hint="eastAsia"/>
            <w:color w:val="000000"/>
          </w:rPr>
          <w:t>7-year-old</w:t>
        </w:r>
        <w:r w:rsidR="00291F43">
          <w:rPr>
            <w:rFonts w:ascii="Times New Roman" w:hAnsi="Times New Roman" w:cs="Times New Roman"/>
            <w:color w:val="000000"/>
          </w:rPr>
          <w:t xml:space="preserve"> </w:t>
        </w:r>
      </w:ins>
      <w:ins w:id="37" w:author="root" w:date="2017-06-03T17:30:00Z">
        <w:r w:rsidR="00EA33B1">
          <w:rPr>
            <w:rFonts w:ascii="Times New Roman" w:hAnsi="Times New Roman" w:cs="Times New Roman"/>
            <w:color w:val="000000"/>
          </w:rPr>
          <w:t xml:space="preserve">from </w:t>
        </w:r>
      </w:ins>
      <w:del w:id="38" w:author="root" w:date="2017-06-03T17:30:00Z">
        <w:r w:rsidRPr="007166F8" w:rsidDel="00EA33B1">
          <w:rPr>
            <w:rFonts w:ascii="Times New Roman" w:hAnsi="Times New Roman" w:cs="Times New Roman"/>
            <w:color w:val="000000"/>
          </w:rPr>
          <w:delText xml:space="preserve">girl from the </w:delText>
        </w:r>
      </w:del>
      <w:r w:rsidRPr="007166F8">
        <w:rPr>
          <w:rFonts w:ascii="Times New Roman" w:hAnsi="Times New Roman" w:cs="Times New Roman"/>
          <w:color w:val="000000"/>
        </w:rPr>
        <w:t xml:space="preserve">rural China, </w:t>
      </w:r>
      <w:del w:id="39" w:author="root" w:date="2017-06-03T17:30:00Z">
        <w:r w:rsidRPr="007166F8" w:rsidDel="00EA33B1">
          <w:rPr>
            <w:rFonts w:ascii="Times New Roman" w:hAnsi="Times New Roman" w:cs="Times New Roman"/>
            <w:color w:val="000000"/>
          </w:rPr>
          <w:delText xml:space="preserve">9 years ago </w:delText>
        </w:r>
      </w:del>
      <w:r w:rsidRPr="007166F8">
        <w:rPr>
          <w:rFonts w:ascii="Times New Roman" w:hAnsi="Times New Roman" w:cs="Times New Roman"/>
          <w:color w:val="000000"/>
        </w:rPr>
        <w:t>at a local hospital in Beijing</w:t>
      </w:r>
      <w:ins w:id="40" w:author="root" w:date="2017-06-03T17:30:00Z">
        <w:r w:rsidR="00EA33B1">
          <w:rPr>
            <w:rFonts w:ascii="Times New Roman" w:hAnsi="Times New Roman" w:cs="Times New Roman"/>
            <w:color w:val="000000"/>
          </w:rPr>
          <w:t xml:space="preserve"> </w:t>
        </w:r>
        <w:r w:rsidR="00EA33B1" w:rsidRPr="007166F8">
          <w:rPr>
            <w:rFonts w:ascii="Times New Roman" w:hAnsi="Times New Roman" w:cs="Times New Roman"/>
            <w:color w:val="000000"/>
          </w:rPr>
          <w:t>9 years ago</w:t>
        </w:r>
      </w:ins>
      <w:r w:rsidRPr="007166F8">
        <w:rPr>
          <w:rFonts w:ascii="Times New Roman" w:hAnsi="Times New Roman" w:cs="Times New Roman"/>
          <w:color w:val="000000"/>
        </w:rPr>
        <w:t xml:space="preserve">. I had an outsized adenoid that obstructed my airway, and she had a sphenoid tumor pressing on her optic chiasm that took away her </w:t>
      </w:r>
      <w:del w:id="41" w:author="root" w:date="2017-06-03T21:47:00Z">
        <w:r w:rsidRPr="007166F8" w:rsidDel="00142927">
          <w:rPr>
            <w:rFonts w:ascii="Times New Roman" w:hAnsi="Times New Roman" w:cs="Times New Roman"/>
            <w:color w:val="000000"/>
          </w:rPr>
          <w:delText>vision</w:delText>
        </w:r>
      </w:del>
      <w:ins w:id="42" w:author="root" w:date="2017-06-04T00:37:00Z">
        <w:r w:rsidR="00B12E7E">
          <w:rPr>
            <w:rFonts w:ascii="Times New Roman" w:hAnsi="Times New Roman" w:cs="Times New Roman"/>
            <w:color w:val="000000"/>
          </w:rPr>
          <w:t>vision</w:t>
        </w:r>
      </w:ins>
      <w:r w:rsidRPr="007166F8">
        <w:rPr>
          <w:rFonts w:ascii="Times New Roman" w:hAnsi="Times New Roman" w:cs="Times New Roman"/>
          <w:color w:val="000000"/>
        </w:rPr>
        <w:t xml:space="preserve">. </w:t>
      </w:r>
      <w:del w:id="43" w:author="root" w:date="2017-06-03T17:04:00Z">
        <w:r w:rsidR="005529E8" w:rsidDel="001837E1">
          <w:rPr>
            <w:rFonts w:ascii="Times New Roman" w:hAnsi="Times New Roman" w:cs="Times New Roman"/>
            <w:color w:val="000000"/>
          </w:rPr>
          <w:delText>We became</w:delText>
        </w:r>
      </w:del>
      <w:ins w:id="44" w:author="root" w:date="2017-06-03T17:12:00Z">
        <w:r w:rsidR="00011314">
          <w:rPr>
            <w:rFonts w:ascii="Times New Roman" w:hAnsi="Times New Roman" w:cs="Times New Roman"/>
            <w:color w:val="000000"/>
          </w:rPr>
          <w:t xml:space="preserve">We </w:t>
        </w:r>
      </w:ins>
      <w:commentRangeStart w:id="45"/>
      <w:ins w:id="46" w:author="root" w:date="2017-06-03T17:14:00Z">
        <w:r w:rsidR="00011314">
          <w:rPr>
            <w:rFonts w:ascii="Times New Roman" w:hAnsi="Times New Roman" w:cs="Times New Roman"/>
            <w:color w:val="000000"/>
          </w:rPr>
          <w:t>connected</w:t>
        </w:r>
      </w:ins>
      <w:del w:id="47" w:author="root" w:date="2017-06-03T17:14:00Z">
        <w:r w:rsidR="005529E8" w:rsidDel="00011314">
          <w:rPr>
            <w:rFonts w:ascii="Times New Roman" w:hAnsi="Times New Roman" w:cs="Times New Roman"/>
            <w:color w:val="000000"/>
          </w:rPr>
          <w:delText xml:space="preserve"> friends</w:delText>
        </w:r>
      </w:del>
      <w:r w:rsidR="005529E8">
        <w:rPr>
          <w:rFonts w:ascii="Times New Roman" w:hAnsi="Times New Roman" w:cs="Times New Roman"/>
          <w:color w:val="000000"/>
        </w:rPr>
        <w:t xml:space="preserve"> </w:t>
      </w:r>
      <w:commentRangeEnd w:id="45"/>
      <w:r w:rsidR="00011314">
        <w:rPr>
          <w:rStyle w:val="CommentReference"/>
        </w:rPr>
        <w:commentReference w:id="45"/>
      </w:r>
      <w:del w:id="48" w:author="root" w:date="2017-06-03T16:51:00Z">
        <w:r w:rsidR="005529E8" w:rsidDel="00C84E85">
          <w:rPr>
            <w:rFonts w:ascii="Times New Roman" w:hAnsi="Times New Roman" w:cs="Times New Roman"/>
            <w:color w:val="000000"/>
          </w:rPr>
          <w:delText>naturally</w:delText>
        </w:r>
      </w:del>
      <w:ins w:id="49" w:author="root" w:date="2017-06-03T16:51:00Z">
        <w:r w:rsidR="00C84E85">
          <w:rPr>
            <w:rFonts w:ascii="Times New Roman" w:hAnsi="Times New Roman" w:cs="Times New Roman"/>
            <w:color w:val="000000"/>
          </w:rPr>
          <w:t>instantaneously</w:t>
        </w:r>
      </w:ins>
      <w:ins w:id="50" w:author="root" w:date="2017-06-03T17:12:00Z">
        <w:r w:rsidR="00011314">
          <w:rPr>
            <w:rFonts w:ascii="Times New Roman" w:hAnsi="Times New Roman" w:cs="Times New Roman"/>
            <w:color w:val="000000"/>
          </w:rPr>
          <w:t xml:space="preserve"> over </w:t>
        </w:r>
      </w:ins>
      <w:ins w:id="51" w:author="root" w:date="2017-06-04T22:20:00Z">
        <w:r w:rsidR="00350D96">
          <w:rPr>
            <w:rFonts w:ascii="Times New Roman" w:hAnsi="Times New Roman" w:cs="Times New Roman"/>
            <w:color w:val="000000"/>
          </w:rPr>
          <w:t>the</w:t>
        </w:r>
      </w:ins>
      <w:ins w:id="52" w:author="root" w:date="2017-06-03T17:12:00Z">
        <w:r w:rsidR="00011314">
          <w:rPr>
            <w:rFonts w:ascii="Times New Roman" w:hAnsi="Times New Roman" w:cs="Times New Roman"/>
            <w:color w:val="000000"/>
          </w:rPr>
          <w:t xml:space="preserve"> anxiety for surgery</w:t>
        </w:r>
      </w:ins>
      <w:r w:rsidRPr="007166F8">
        <w:rPr>
          <w:rFonts w:ascii="Times New Roman" w:hAnsi="Times New Roman" w:cs="Times New Roman"/>
          <w:color w:val="000000"/>
        </w:rPr>
        <w:t xml:space="preserve">. </w:t>
      </w:r>
      <w:del w:id="53" w:author="root" w:date="2017-06-03T16:52:00Z">
        <w:r w:rsidRPr="007166F8" w:rsidDel="00C84E85">
          <w:rPr>
            <w:rFonts w:ascii="Times New Roman" w:hAnsi="Times New Roman" w:cs="Times New Roman"/>
            <w:color w:val="000000"/>
          </w:rPr>
          <w:delText>However, a</w:delText>
        </w:r>
      </w:del>
      <w:ins w:id="54" w:author="root" w:date="2017-06-03T16:52:00Z">
        <w:r w:rsidR="00C84E85">
          <w:rPr>
            <w:rFonts w:ascii="Times New Roman" w:hAnsi="Times New Roman" w:cs="Times New Roman"/>
            <w:color w:val="000000"/>
          </w:rPr>
          <w:t>A</w:t>
        </w:r>
      </w:ins>
      <w:r w:rsidRPr="007166F8">
        <w:rPr>
          <w:rFonts w:ascii="Times New Roman" w:hAnsi="Times New Roman" w:cs="Times New Roman"/>
          <w:color w:val="000000"/>
        </w:rPr>
        <w:t xml:space="preserve">s much as I thought I understood her experience as a patient, I realized </w:t>
      </w:r>
      <w:ins w:id="55" w:author="root" w:date="2017-06-03T16:52:00Z">
        <w:r w:rsidR="00C84E85">
          <w:rPr>
            <w:rFonts w:ascii="Times New Roman" w:hAnsi="Times New Roman" w:cs="Times New Roman"/>
            <w:color w:val="000000"/>
          </w:rPr>
          <w:t xml:space="preserve">that </w:t>
        </w:r>
      </w:ins>
      <w:r w:rsidRPr="007166F8">
        <w:rPr>
          <w:rFonts w:ascii="Times New Roman" w:hAnsi="Times New Roman" w:cs="Times New Roman"/>
          <w:color w:val="000000"/>
        </w:rPr>
        <w:t xml:space="preserve">I </w:t>
      </w:r>
      <w:del w:id="56" w:author="root" w:date="2017-06-03T17:31:00Z">
        <w:r w:rsidRPr="007166F8" w:rsidDel="00EA33B1">
          <w:rPr>
            <w:rFonts w:ascii="Times New Roman" w:hAnsi="Times New Roman" w:cs="Times New Roman"/>
            <w:color w:val="000000"/>
          </w:rPr>
          <w:delText>didn’t know much at all</w:delText>
        </w:r>
      </w:del>
      <w:ins w:id="57" w:author="root" w:date="2017-06-03T17:31:00Z">
        <w:r w:rsidR="00EA33B1">
          <w:rPr>
            <w:rFonts w:ascii="Times New Roman" w:hAnsi="Times New Roman" w:cs="Times New Roman"/>
            <w:color w:val="000000"/>
          </w:rPr>
          <w:t>was missing something</w:t>
        </w:r>
      </w:ins>
      <w:r w:rsidRPr="007166F8">
        <w:rPr>
          <w:rFonts w:ascii="Times New Roman" w:hAnsi="Times New Roman" w:cs="Times New Roman"/>
          <w:color w:val="000000"/>
        </w:rPr>
        <w:t xml:space="preserve"> when she told me that her biggest wish was to go </w:t>
      </w:r>
      <w:ins w:id="58" w:author="root" w:date="2017-06-03T17:22:00Z">
        <w:r w:rsidR="00291F43">
          <w:rPr>
            <w:rFonts w:ascii="Times New Roman" w:hAnsi="Times New Roman" w:cs="Times New Roman"/>
            <w:color w:val="000000"/>
          </w:rPr>
          <w:t xml:space="preserve">and </w:t>
        </w:r>
      </w:ins>
      <w:r w:rsidRPr="007166F8">
        <w:rPr>
          <w:rFonts w:ascii="Times New Roman" w:hAnsi="Times New Roman" w:cs="Times New Roman"/>
          <w:color w:val="000000"/>
        </w:rPr>
        <w:t xml:space="preserve">see Tiananmen Square, a landmark I </w:t>
      </w:r>
      <w:r w:rsidR="00E619F8">
        <w:rPr>
          <w:rFonts w:ascii="Times New Roman" w:hAnsi="Times New Roman" w:cs="Times New Roman"/>
          <w:color w:val="000000"/>
        </w:rPr>
        <w:t>passed</w:t>
      </w:r>
      <w:r w:rsidRPr="007166F8">
        <w:rPr>
          <w:rFonts w:ascii="Times New Roman" w:hAnsi="Times New Roman" w:cs="Times New Roman"/>
          <w:color w:val="000000"/>
        </w:rPr>
        <w:t xml:space="preserve"> by routinely but never </w:t>
      </w:r>
      <w:ins w:id="59" w:author="root" w:date="2017-06-03T16:55:00Z">
        <w:r w:rsidR="00C84E85">
          <w:rPr>
            <w:rFonts w:ascii="Times New Roman" w:hAnsi="Times New Roman" w:cs="Times New Roman"/>
            <w:color w:val="000000"/>
          </w:rPr>
          <w:t xml:space="preserve">thought of </w:t>
        </w:r>
      </w:ins>
      <w:ins w:id="60" w:author="root" w:date="2017-06-03T17:00:00Z">
        <w:r w:rsidR="001837E1">
          <w:rPr>
            <w:rFonts w:ascii="Times New Roman" w:hAnsi="Times New Roman" w:cs="Times New Roman"/>
            <w:color w:val="000000"/>
          </w:rPr>
          <w:t xml:space="preserve">taking a </w:t>
        </w:r>
      </w:ins>
      <w:ins w:id="61" w:author="root" w:date="2017-06-03T17:01:00Z">
        <w:r w:rsidR="001837E1">
          <w:rPr>
            <w:rFonts w:ascii="Times New Roman" w:hAnsi="Times New Roman" w:cs="Times New Roman"/>
            <w:color w:val="000000"/>
          </w:rPr>
          <w:t xml:space="preserve">good </w:t>
        </w:r>
      </w:ins>
      <w:ins w:id="62" w:author="root" w:date="2017-06-03T17:00:00Z">
        <w:r w:rsidR="001837E1">
          <w:rPr>
            <w:rFonts w:ascii="Times New Roman" w:hAnsi="Times New Roman" w:cs="Times New Roman"/>
            <w:color w:val="000000"/>
          </w:rPr>
          <w:t xml:space="preserve">look. </w:t>
        </w:r>
      </w:ins>
      <w:del w:id="63" w:author="root" w:date="2017-06-03T16:55:00Z">
        <w:r w:rsidRPr="007166F8" w:rsidDel="00C84E85">
          <w:rPr>
            <w:rFonts w:ascii="Times New Roman" w:hAnsi="Times New Roman" w:cs="Times New Roman"/>
            <w:color w:val="000000"/>
          </w:rPr>
          <w:delText>cared to look twice</w:delText>
        </w:r>
      </w:del>
      <w:del w:id="64" w:author="root" w:date="2017-06-03T17:00:00Z">
        <w:r w:rsidRPr="007166F8" w:rsidDel="001837E1">
          <w:rPr>
            <w:rFonts w:ascii="Times New Roman" w:hAnsi="Times New Roman" w:cs="Times New Roman"/>
            <w:color w:val="000000"/>
          </w:rPr>
          <w:delText xml:space="preserve">. </w:delText>
        </w:r>
      </w:del>
      <w:r w:rsidRPr="007166F8">
        <w:rPr>
          <w:rFonts w:ascii="Times New Roman" w:hAnsi="Times New Roman" w:cs="Times New Roman"/>
          <w:color w:val="000000"/>
        </w:rPr>
        <w:t>Closing and opening my eye</w:t>
      </w:r>
      <w:r w:rsidR="00E81989">
        <w:rPr>
          <w:rFonts w:ascii="Times New Roman" w:hAnsi="Times New Roman" w:cs="Times New Roman"/>
          <w:color w:val="000000"/>
        </w:rPr>
        <w:t xml:space="preserve">s again and again, I wondered </w:t>
      </w:r>
      <w:del w:id="65" w:author="root" w:date="2017-06-03T17:02:00Z">
        <w:r w:rsidR="00E81989" w:rsidDel="001837E1">
          <w:rPr>
            <w:rFonts w:ascii="Times New Roman" w:hAnsi="Times New Roman" w:cs="Times New Roman"/>
            <w:color w:val="000000"/>
          </w:rPr>
          <w:delText xml:space="preserve">what </w:delText>
        </w:r>
        <w:r w:rsidRPr="007166F8" w:rsidDel="001837E1">
          <w:rPr>
            <w:rFonts w:ascii="Times New Roman" w:hAnsi="Times New Roman" w:cs="Times New Roman"/>
            <w:color w:val="000000"/>
          </w:rPr>
          <w:delText>it</w:delText>
        </w:r>
        <w:r w:rsidR="00E81989" w:rsidDel="001837E1">
          <w:rPr>
            <w:rFonts w:ascii="Times New Roman" w:hAnsi="Times New Roman" w:cs="Times New Roman"/>
            <w:color w:val="000000"/>
          </w:rPr>
          <w:delText>’s like</w:delText>
        </w:r>
      </w:del>
      <w:ins w:id="66" w:author="root" w:date="2017-06-03T17:02:00Z">
        <w:r w:rsidR="001837E1">
          <w:rPr>
            <w:rFonts w:ascii="Times New Roman" w:hAnsi="Times New Roman" w:cs="Times New Roman"/>
            <w:color w:val="000000"/>
          </w:rPr>
          <w:t>how it felt</w:t>
        </w:r>
      </w:ins>
      <w:r w:rsidR="00E81989">
        <w:rPr>
          <w:rFonts w:ascii="Times New Roman" w:hAnsi="Times New Roman" w:cs="Times New Roman"/>
          <w:color w:val="000000"/>
        </w:rPr>
        <w:t xml:space="preserve"> to be blind and what</w:t>
      </w:r>
      <w:r w:rsidRPr="007166F8">
        <w:rPr>
          <w:rFonts w:ascii="Times New Roman" w:hAnsi="Times New Roman" w:cs="Times New Roman"/>
          <w:color w:val="000000"/>
        </w:rPr>
        <w:t xml:space="preserve"> the</w:t>
      </w:r>
      <w:r w:rsidR="00E81989">
        <w:rPr>
          <w:rFonts w:ascii="Times New Roman" w:hAnsi="Times New Roman" w:cs="Times New Roman"/>
          <w:color w:val="000000"/>
        </w:rPr>
        <w:t xml:space="preserve"> world would look like in her dreams.</w:t>
      </w:r>
      <w:r w:rsidRPr="007166F8">
        <w:rPr>
          <w:rFonts w:ascii="Times New Roman" w:hAnsi="Times New Roman" w:cs="Times New Roman"/>
          <w:color w:val="000000"/>
        </w:rPr>
        <w:t xml:space="preserve"> Soon, the narrative of Tiananmen Square became my daily bedtime story to her.</w:t>
      </w:r>
      <w:del w:id="67" w:author="root" w:date="2017-06-03T17:26:00Z">
        <w:r w:rsidR="00AA1C9E" w:rsidDel="00291F43">
          <w:rPr>
            <w:rFonts w:ascii="Times New Roman" w:hAnsi="Times New Roman" w:cs="Times New Roman"/>
            <w:color w:val="000000"/>
          </w:rPr>
          <w:delText xml:space="preserve"> </w:delText>
        </w:r>
        <w:r w:rsidR="00D3358D" w:rsidDel="00291F43">
          <w:rPr>
            <w:rFonts w:ascii="Times New Roman" w:hAnsi="Times New Roman" w:cs="Times New Roman"/>
            <w:color w:val="000000"/>
          </w:rPr>
          <w:delText>S</w:delText>
        </w:r>
        <w:r w:rsidR="004210CC" w:rsidDel="00291F43">
          <w:rPr>
            <w:rFonts w:ascii="Times New Roman" w:hAnsi="Times New Roman" w:cs="Times New Roman"/>
            <w:color w:val="000000"/>
          </w:rPr>
          <w:delText>imply wanted to help a friend,</w:delText>
        </w:r>
      </w:del>
      <w:r w:rsidR="004210CC">
        <w:rPr>
          <w:rFonts w:ascii="Times New Roman" w:hAnsi="Times New Roman" w:cs="Times New Roman"/>
          <w:color w:val="000000"/>
        </w:rPr>
        <w:t xml:space="preserve"> </w:t>
      </w:r>
      <w:ins w:id="68" w:author="root" w:date="2017-06-04T00:30:00Z">
        <w:r w:rsidR="00B12E7E">
          <w:rPr>
            <w:rFonts w:ascii="Times New Roman" w:hAnsi="Times New Roman" w:cs="Times New Roman"/>
            <w:color w:val="000000"/>
          </w:rPr>
          <w:t xml:space="preserve">If </w:t>
        </w:r>
      </w:ins>
      <w:ins w:id="69" w:author="root" w:date="2017-06-04T00:34:00Z">
        <w:r w:rsidR="00B12E7E">
          <w:rPr>
            <w:rFonts w:ascii="Times New Roman" w:hAnsi="Times New Roman" w:cs="Times New Roman"/>
            <w:color w:val="000000"/>
          </w:rPr>
          <w:t xml:space="preserve">I </w:t>
        </w:r>
      </w:ins>
      <w:ins w:id="70" w:author="root" w:date="2017-06-04T00:30:00Z">
        <w:r w:rsidR="00B12E7E">
          <w:rPr>
            <w:rFonts w:ascii="Times New Roman" w:hAnsi="Times New Roman" w:cs="Times New Roman"/>
            <w:color w:val="000000"/>
          </w:rPr>
          <w:t xml:space="preserve">was not able to </w:t>
        </w:r>
      </w:ins>
      <w:ins w:id="71" w:author="root" w:date="2017-06-04T00:33:00Z">
        <w:r w:rsidR="00B12E7E">
          <w:rPr>
            <w:rFonts w:ascii="Times New Roman" w:hAnsi="Times New Roman" w:cs="Times New Roman"/>
            <w:color w:val="000000"/>
          </w:rPr>
          <w:t>ful</w:t>
        </w:r>
      </w:ins>
      <w:ins w:id="72" w:author="root" w:date="2017-06-04T00:34:00Z">
        <w:r w:rsidR="00B12E7E">
          <w:rPr>
            <w:rFonts w:ascii="Times New Roman" w:hAnsi="Times New Roman" w:cs="Times New Roman"/>
            <w:color w:val="000000"/>
          </w:rPr>
          <w:t>fill her</w:t>
        </w:r>
      </w:ins>
      <w:ins w:id="73" w:author="root" w:date="2017-06-04T00:35:00Z">
        <w:r w:rsidR="00B12E7E">
          <w:rPr>
            <w:rFonts w:ascii="Times New Roman" w:hAnsi="Times New Roman" w:cs="Times New Roman"/>
            <w:color w:val="000000"/>
          </w:rPr>
          <w:t xml:space="preserve"> dream with </w:t>
        </w:r>
      </w:ins>
      <w:ins w:id="74" w:author="root" w:date="2017-06-04T00:37:00Z">
        <w:r w:rsidR="00B12E7E">
          <w:rPr>
            <w:rFonts w:ascii="Times New Roman" w:hAnsi="Times New Roman" w:cs="Times New Roman"/>
            <w:color w:val="000000"/>
          </w:rPr>
          <w:t>eyesight</w:t>
        </w:r>
      </w:ins>
      <w:ins w:id="75" w:author="root" w:date="2017-06-04T00:35:00Z">
        <w:r w:rsidR="00B12E7E">
          <w:rPr>
            <w:rFonts w:ascii="Times New Roman" w:hAnsi="Times New Roman" w:cs="Times New Roman"/>
            <w:color w:val="000000"/>
          </w:rPr>
          <w:t xml:space="preserve">, I </w:t>
        </w:r>
      </w:ins>
      <w:ins w:id="76" w:author="root" w:date="2017-06-04T00:37:00Z">
        <w:r w:rsidR="00140FC4">
          <w:rPr>
            <w:rFonts w:ascii="Times New Roman" w:hAnsi="Times New Roman" w:cs="Times New Roman"/>
            <w:color w:val="000000"/>
          </w:rPr>
          <w:t>would ma</w:t>
        </w:r>
      </w:ins>
      <w:ins w:id="77" w:author="root" w:date="2017-06-04T00:58:00Z">
        <w:r w:rsidR="00140FC4">
          <w:rPr>
            <w:rFonts w:ascii="Times New Roman" w:hAnsi="Times New Roman" w:cs="Times New Roman"/>
            <w:color w:val="000000"/>
          </w:rPr>
          <w:t>k</w:t>
        </w:r>
      </w:ins>
      <w:ins w:id="78" w:author="root" w:date="2017-06-04T00:37:00Z">
        <w:r w:rsidR="00B12E7E">
          <w:rPr>
            <w:rFonts w:ascii="Times New Roman" w:hAnsi="Times New Roman" w:cs="Times New Roman"/>
            <w:color w:val="000000"/>
          </w:rPr>
          <w:t>e up for it with words.</w:t>
        </w:r>
      </w:ins>
      <w:del w:id="79" w:author="root" w:date="2017-06-04T00:30:00Z">
        <w:r w:rsidR="004210CC" w:rsidDel="00B12E7E">
          <w:rPr>
            <w:rFonts w:ascii="Times New Roman" w:hAnsi="Times New Roman" w:cs="Times New Roman"/>
            <w:color w:val="000000"/>
          </w:rPr>
          <w:delText>I</w:delText>
        </w:r>
      </w:del>
      <w:del w:id="80" w:author="root" w:date="2017-06-03T17:26:00Z">
        <w:r w:rsidR="004210CC" w:rsidDel="00291F43">
          <w:rPr>
            <w:rFonts w:ascii="Times New Roman" w:hAnsi="Times New Roman" w:cs="Times New Roman"/>
            <w:color w:val="000000"/>
          </w:rPr>
          <w:delText xml:space="preserve"> was pleased</w:delText>
        </w:r>
        <w:r w:rsidRPr="007166F8" w:rsidDel="00291F43">
          <w:rPr>
            <w:rFonts w:ascii="Times New Roman" w:hAnsi="Times New Roman" w:cs="Times New Roman"/>
            <w:color w:val="000000"/>
          </w:rPr>
          <w:delText xml:space="preserve"> </w:delText>
        </w:r>
        <w:r w:rsidR="004210CC" w:rsidDel="00291F43">
          <w:rPr>
            <w:rFonts w:ascii="Times New Roman" w:hAnsi="Times New Roman" w:cs="Times New Roman"/>
            <w:color w:val="000000"/>
          </w:rPr>
          <w:delText xml:space="preserve">knowing </w:delText>
        </w:r>
      </w:del>
      <w:del w:id="81" w:author="root" w:date="2017-06-04T00:37:00Z">
        <w:r w:rsidR="004210CC" w:rsidDel="00B12E7E">
          <w:rPr>
            <w:rFonts w:ascii="Times New Roman" w:hAnsi="Times New Roman" w:cs="Times New Roman"/>
            <w:color w:val="000000"/>
          </w:rPr>
          <w:delText xml:space="preserve">that </w:delText>
        </w:r>
        <w:r w:rsidR="00D3358D" w:rsidDel="00B12E7E">
          <w:rPr>
            <w:rFonts w:ascii="Times New Roman" w:hAnsi="Times New Roman" w:cs="Times New Roman"/>
            <w:color w:val="000000"/>
          </w:rPr>
          <w:delText>my words constituted</w:delText>
        </w:r>
        <w:r w:rsidR="004210CC" w:rsidDel="00B12E7E">
          <w:rPr>
            <w:rFonts w:ascii="Times New Roman" w:hAnsi="Times New Roman" w:cs="Times New Roman"/>
            <w:color w:val="000000"/>
          </w:rPr>
          <w:delText xml:space="preserve"> a</w:delText>
        </w:r>
        <w:r w:rsidRPr="007166F8" w:rsidDel="00B12E7E">
          <w:rPr>
            <w:rFonts w:ascii="Times New Roman" w:hAnsi="Times New Roman" w:cs="Times New Roman"/>
            <w:color w:val="000000"/>
          </w:rPr>
          <w:delText xml:space="preserve"> sweet part of her dream.</w:delText>
        </w:r>
      </w:del>
      <w:ins w:id="82" w:author="root" w:date="2017-06-04T00:38:00Z">
        <w:r w:rsidR="00B12E7E">
          <w:rPr>
            <w:rFonts w:ascii="Times New Roman" w:hAnsi="Times New Roman" w:cs="Times New Roman"/>
            <w:color w:val="000000"/>
          </w:rPr>
          <w:t xml:space="preserve"> </w:t>
        </w:r>
      </w:ins>
      <w:ins w:id="83" w:author="root" w:date="2017-06-04T21:38:00Z">
        <w:r w:rsidR="005A13B5">
          <w:rPr>
            <w:rFonts w:ascii="Times New Roman" w:hAnsi="Times New Roman" w:cs="Times New Roman"/>
            <w:color w:val="000000"/>
          </w:rPr>
          <w:t>Her</w:t>
        </w:r>
      </w:ins>
      <w:ins w:id="84" w:author="root" w:date="2017-06-04T00:38:00Z">
        <w:r w:rsidR="00B12E7E">
          <w:rPr>
            <w:rFonts w:ascii="Times New Roman" w:hAnsi="Times New Roman" w:cs="Times New Roman"/>
            <w:color w:val="000000"/>
          </w:rPr>
          <w:t xml:space="preserve"> dream was my first induction into medicine.</w:t>
        </w:r>
      </w:ins>
      <w:r w:rsidR="00B234A6">
        <w:rPr>
          <w:rFonts w:ascii="Times New Roman" w:hAnsi="Times New Roman" w:cs="Times New Roman"/>
          <w:color w:val="000000"/>
        </w:rPr>
        <w:t xml:space="preserve"> </w:t>
      </w:r>
    </w:p>
    <w:p w14:paraId="7D158CB5" w14:textId="77777777" w:rsidR="0035695A" w:rsidRPr="004210CC" w:rsidRDefault="0035695A" w:rsidP="004210CC">
      <w:pPr>
        <w:ind w:firstLine="720"/>
        <w:rPr>
          <w:rFonts w:ascii="Times New Roman" w:hAnsi="Times New Roman" w:cs="Times New Roman"/>
          <w:color w:val="000000"/>
        </w:rPr>
      </w:pPr>
    </w:p>
    <w:p w14:paraId="6A2CB1E8" w14:textId="03C792B0" w:rsidR="007166F8" w:rsidRDefault="00821A6A" w:rsidP="008219CD">
      <w:pPr>
        <w:ind w:firstLine="720"/>
        <w:rPr>
          <w:ins w:id="85" w:author="root" w:date="2017-06-03T17:36:00Z"/>
          <w:rFonts w:ascii="Times New Roman" w:hAnsi="Times New Roman" w:cs="Times New Roman"/>
        </w:rPr>
        <w:pPrChange w:id="86" w:author="root" w:date="2017-06-03T21:38:00Z">
          <w:pPr>
            <w:ind w:firstLine="720"/>
          </w:pPr>
        </w:pPrChange>
      </w:pPr>
      <w:r>
        <w:rPr>
          <w:rFonts w:ascii="Times New Roman" w:hAnsi="Times New Roman" w:cs="Times New Roman"/>
          <w:color w:val="000000"/>
        </w:rPr>
        <w:t>11</w:t>
      </w:r>
      <w:ins w:id="87" w:author="root" w:date="2017-06-03T17:37:00Z">
        <w:r w:rsidR="00EA33B1">
          <w:rPr>
            <w:rFonts w:ascii="Times New Roman" w:hAnsi="Times New Roman" w:cs="Times New Roman"/>
            <w:color w:val="000000"/>
          </w:rPr>
          <w:t xml:space="preserve">:00 </w:t>
        </w:r>
      </w:ins>
      <w:r>
        <w:rPr>
          <w:rFonts w:ascii="Times New Roman" w:hAnsi="Times New Roman" w:cs="Times New Roman"/>
          <w:color w:val="000000"/>
        </w:rPr>
        <w:t xml:space="preserve">pm. </w:t>
      </w:r>
      <w:r w:rsidR="007166F8" w:rsidRPr="007166F8">
        <w:rPr>
          <w:rFonts w:ascii="Times New Roman" w:hAnsi="Times New Roman" w:cs="Times New Roman"/>
          <w:color w:val="000000"/>
        </w:rPr>
        <w:t xml:space="preserve">“Phew, right on time”, I arrived at the squad room and picked up one of my </w:t>
      </w:r>
      <w:ins w:id="88" w:author="root" w:date="2017-06-03T21:10:00Z">
        <w:r w:rsidR="00F93616">
          <w:rPr>
            <w:rFonts w:ascii="Times New Roman" w:hAnsi="Times New Roman" w:cs="Times New Roman"/>
            <w:color w:val="000000"/>
          </w:rPr>
          <w:t xml:space="preserve">once </w:t>
        </w:r>
      </w:ins>
      <w:r w:rsidR="007166F8" w:rsidRPr="007166F8">
        <w:rPr>
          <w:rFonts w:ascii="Times New Roman" w:hAnsi="Times New Roman" w:cs="Times New Roman"/>
          <w:color w:val="000000"/>
        </w:rPr>
        <w:t xml:space="preserve">worst </w:t>
      </w:r>
      <w:del w:id="89" w:author="root" w:date="2017-06-03T21:15:00Z">
        <w:r w:rsidR="007166F8" w:rsidRPr="007166F8" w:rsidDel="00873FA6">
          <w:rPr>
            <w:rFonts w:ascii="Times New Roman" w:hAnsi="Times New Roman" w:cs="Times New Roman"/>
            <w:color w:val="000000"/>
          </w:rPr>
          <w:delText>enemies</w:delText>
        </w:r>
      </w:del>
      <w:ins w:id="90" w:author="root" w:date="2017-06-03T21:15:00Z">
        <w:r w:rsidR="00873FA6">
          <w:rPr>
            <w:rFonts w:ascii="Times New Roman" w:hAnsi="Times New Roman" w:cs="Times New Roman"/>
            <w:color w:val="000000"/>
          </w:rPr>
          <w:t>foes</w:t>
        </w:r>
      </w:ins>
      <w:r w:rsidR="007166F8" w:rsidRPr="007166F8">
        <w:rPr>
          <w:rFonts w:ascii="Times New Roman" w:hAnsi="Times New Roman" w:cs="Times New Roman"/>
          <w:color w:val="000000"/>
        </w:rPr>
        <w:t xml:space="preserve">: the </w:t>
      </w:r>
      <w:del w:id="91" w:author="root" w:date="2017-06-03T17:33:00Z">
        <w:r w:rsidR="007166F8" w:rsidRPr="007166F8" w:rsidDel="00EA33B1">
          <w:rPr>
            <w:rFonts w:ascii="Times New Roman" w:hAnsi="Times New Roman" w:cs="Times New Roman"/>
            <w:color w:val="000000"/>
          </w:rPr>
          <w:delText>old-fashioned</w:delText>
        </w:r>
      </w:del>
      <w:ins w:id="92" w:author="root" w:date="2017-06-03T17:33:00Z">
        <w:r w:rsidR="00EA33B1">
          <w:rPr>
            <w:rFonts w:ascii="Times New Roman" w:hAnsi="Times New Roman" w:cs="Times New Roman"/>
            <w:color w:val="000000"/>
          </w:rPr>
          <w:t>clunky</w:t>
        </w:r>
      </w:ins>
      <w:r w:rsidR="007166F8" w:rsidRPr="007166F8">
        <w:rPr>
          <w:rFonts w:ascii="Times New Roman" w:hAnsi="Times New Roman" w:cs="Times New Roman"/>
          <w:color w:val="000000"/>
        </w:rPr>
        <w:t xml:space="preserve"> handheld radio. When I first started working </w:t>
      </w:r>
      <w:ins w:id="93" w:author="root" w:date="2017-06-03T17:34:00Z">
        <w:r w:rsidR="00EA33B1">
          <w:rPr>
            <w:rFonts w:ascii="Times New Roman" w:hAnsi="Times New Roman" w:cs="Times New Roman"/>
            <w:color w:val="000000"/>
          </w:rPr>
          <w:t>with</w:t>
        </w:r>
      </w:ins>
      <w:del w:id="94" w:author="root" w:date="2017-06-03T17:34:00Z">
        <w:r w:rsidR="007166F8" w:rsidRPr="007166F8" w:rsidDel="00EA33B1">
          <w:rPr>
            <w:rFonts w:ascii="Times New Roman" w:hAnsi="Times New Roman" w:cs="Times New Roman"/>
            <w:color w:val="000000"/>
          </w:rPr>
          <w:delText>on</w:delText>
        </w:r>
      </w:del>
      <w:r w:rsidR="007166F8" w:rsidRPr="007166F8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7166F8" w:rsidRPr="007166F8">
        <w:rPr>
          <w:rFonts w:ascii="Times New Roman" w:hAnsi="Times New Roman" w:cs="Times New Roman"/>
          <w:color w:val="000000"/>
        </w:rPr>
        <w:t>MERT(</w:t>
      </w:r>
      <w:proofErr w:type="gramEnd"/>
      <w:r w:rsidR="007166F8" w:rsidRPr="007166F8">
        <w:rPr>
          <w:rFonts w:ascii="Times New Roman" w:hAnsi="Times New Roman" w:cs="Times New Roman"/>
          <w:color w:val="000000"/>
        </w:rPr>
        <w:t xml:space="preserve">Penn EMS), I </w:t>
      </w:r>
      <w:del w:id="95" w:author="root" w:date="2017-06-03T17:38:00Z">
        <w:r w:rsidR="007166F8" w:rsidRPr="007166F8" w:rsidDel="00A67483">
          <w:rPr>
            <w:rFonts w:ascii="Times New Roman" w:hAnsi="Times New Roman" w:cs="Times New Roman"/>
            <w:color w:val="000000"/>
          </w:rPr>
          <w:delText xml:space="preserve">constantly </w:delText>
        </w:r>
      </w:del>
      <w:r w:rsidR="007166F8" w:rsidRPr="007166F8">
        <w:rPr>
          <w:rFonts w:ascii="Times New Roman" w:hAnsi="Times New Roman" w:cs="Times New Roman"/>
          <w:color w:val="000000"/>
        </w:rPr>
        <w:t xml:space="preserve">struggled </w:t>
      </w:r>
      <w:ins w:id="96" w:author="root" w:date="2017-06-03T20:59:00Z">
        <w:r w:rsidR="0030799C">
          <w:rPr>
            <w:rFonts w:ascii="Times New Roman" w:hAnsi="Times New Roman" w:cs="Times New Roman"/>
            <w:color w:val="000000"/>
          </w:rPr>
          <w:t xml:space="preserve">to </w:t>
        </w:r>
      </w:ins>
      <w:del w:id="97" w:author="root" w:date="2017-06-03T20:59:00Z">
        <w:r w:rsidR="007166F8" w:rsidRPr="007166F8" w:rsidDel="0030799C">
          <w:rPr>
            <w:rFonts w:ascii="Times New Roman" w:hAnsi="Times New Roman" w:cs="Times New Roman"/>
            <w:color w:val="000000"/>
          </w:rPr>
          <w:delText xml:space="preserve">with </w:delText>
        </w:r>
      </w:del>
      <w:r w:rsidR="00E619F8">
        <w:rPr>
          <w:rFonts w:ascii="Times New Roman" w:hAnsi="Times New Roman" w:cs="Times New Roman"/>
          <w:color w:val="000000"/>
        </w:rPr>
        <w:t>discern</w:t>
      </w:r>
      <w:ins w:id="98" w:author="root" w:date="2017-06-03T20:59:00Z">
        <w:r w:rsidR="0030799C">
          <w:rPr>
            <w:rFonts w:ascii="Times New Roman" w:hAnsi="Times New Roman" w:cs="Times New Roman"/>
            <w:color w:val="000000"/>
          </w:rPr>
          <w:t xml:space="preserve"> the</w:t>
        </w:r>
      </w:ins>
      <w:del w:id="99" w:author="root" w:date="2017-06-03T20:59:00Z">
        <w:r w:rsidR="00E619F8" w:rsidDel="0030799C">
          <w:rPr>
            <w:rFonts w:ascii="Times New Roman" w:hAnsi="Times New Roman" w:cs="Times New Roman"/>
            <w:color w:val="000000"/>
          </w:rPr>
          <w:delText>ing</w:delText>
        </w:r>
      </w:del>
      <w:r w:rsidR="00E619F8">
        <w:rPr>
          <w:rFonts w:ascii="Times New Roman" w:hAnsi="Times New Roman" w:cs="Times New Roman"/>
          <w:color w:val="000000"/>
        </w:rPr>
        <w:t xml:space="preserve"> </w:t>
      </w:r>
      <w:r w:rsidR="007166F8" w:rsidRPr="007166F8">
        <w:rPr>
          <w:rFonts w:ascii="Times New Roman" w:hAnsi="Times New Roman" w:cs="Times New Roman"/>
          <w:color w:val="000000"/>
        </w:rPr>
        <w:t>dispatcher</w:t>
      </w:r>
      <w:del w:id="100" w:author="root" w:date="2017-06-03T17:35:00Z">
        <w:r w:rsidR="007166F8" w:rsidRPr="007166F8" w:rsidDel="00EA33B1">
          <w:rPr>
            <w:rFonts w:ascii="Times New Roman" w:hAnsi="Times New Roman" w:cs="Times New Roman"/>
            <w:color w:val="000000"/>
          </w:rPr>
          <w:delText>’</w:delText>
        </w:r>
      </w:del>
      <w:r w:rsidR="007166F8" w:rsidRPr="007166F8">
        <w:rPr>
          <w:rFonts w:ascii="Times New Roman" w:hAnsi="Times New Roman" w:cs="Times New Roman"/>
          <w:color w:val="000000"/>
        </w:rPr>
        <w:t>s</w:t>
      </w:r>
      <w:ins w:id="101" w:author="root" w:date="2017-06-03T17:35:00Z">
        <w:r w:rsidR="00EA33B1">
          <w:rPr>
            <w:rFonts w:ascii="Times New Roman" w:hAnsi="Times New Roman" w:cs="Times New Roman"/>
            <w:color w:val="000000"/>
          </w:rPr>
          <w:t>’</w:t>
        </w:r>
      </w:ins>
      <w:r w:rsidR="007166F8" w:rsidRPr="007166F8">
        <w:rPr>
          <w:rFonts w:ascii="Times New Roman" w:hAnsi="Times New Roman" w:cs="Times New Roman"/>
          <w:color w:val="000000"/>
        </w:rPr>
        <w:t xml:space="preserve"> message</w:t>
      </w:r>
      <w:ins w:id="102" w:author="root" w:date="2017-06-03T17:35:00Z">
        <w:r w:rsidR="00EA33B1">
          <w:rPr>
            <w:rFonts w:ascii="Times New Roman" w:hAnsi="Times New Roman" w:cs="Times New Roman"/>
            <w:color w:val="000000"/>
          </w:rPr>
          <w:t>s</w:t>
        </w:r>
      </w:ins>
      <w:r w:rsidR="007166F8" w:rsidRPr="007166F8">
        <w:rPr>
          <w:rFonts w:ascii="Times New Roman" w:hAnsi="Times New Roman" w:cs="Times New Roman"/>
          <w:color w:val="000000"/>
        </w:rPr>
        <w:t xml:space="preserve"> </w:t>
      </w:r>
      <w:r w:rsidR="00E619F8">
        <w:rPr>
          <w:rFonts w:ascii="Times New Roman" w:hAnsi="Times New Roman" w:cs="Times New Roman"/>
          <w:color w:val="000000"/>
        </w:rPr>
        <w:t>from</w:t>
      </w:r>
      <w:r w:rsidR="007166F8" w:rsidRPr="007166F8">
        <w:rPr>
          <w:rFonts w:ascii="Times New Roman" w:hAnsi="Times New Roman" w:cs="Times New Roman"/>
          <w:color w:val="000000"/>
        </w:rPr>
        <w:t xml:space="preserve"> the symphony of noises. </w:t>
      </w:r>
      <w:ins w:id="103" w:author="root" w:date="2017-06-03T17:38:00Z">
        <w:r w:rsidR="00A67483">
          <w:rPr>
            <w:rFonts w:ascii="Times New Roman" w:hAnsi="Times New Roman" w:cs="Times New Roman"/>
            <w:color w:val="000000"/>
          </w:rPr>
          <w:t xml:space="preserve">It reminded me of </w:t>
        </w:r>
      </w:ins>
      <w:ins w:id="104" w:author="root" w:date="2017-06-03T17:41:00Z">
        <w:r w:rsidR="0035695A">
          <w:rPr>
            <w:rFonts w:ascii="Times New Roman" w:hAnsi="Times New Roman" w:cs="Times New Roman"/>
            <w:color w:val="000000"/>
          </w:rPr>
          <w:t xml:space="preserve">the </w:t>
        </w:r>
      </w:ins>
      <w:ins w:id="105" w:author="root" w:date="2017-06-03T17:42:00Z">
        <w:r w:rsidR="0035695A">
          <w:rPr>
            <w:rFonts w:ascii="Times New Roman" w:hAnsi="Times New Roman" w:cs="Times New Roman"/>
            <w:color w:val="000000"/>
          </w:rPr>
          <w:t xml:space="preserve">brief </w:t>
        </w:r>
      </w:ins>
      <w:ins w:id="106" w:author="root" w:date="2017-06-03T17:41:00Z">
        <w:r w:rsidR="0035695A">
          <w:rPr>
            <w:rFonts w:ascii="Times New Roman" w:hAnsi="Times New Roman" w:cs="Times New Roman"/>
            <w:color w:val="000000"/>
          </w:rPr>
          <w:t>language barrier I encountered when I first moved to the U.S. 6 years ago.</w:t>
        </w:r>
      </w:ins>
      <w:del w:id="107" w:author="root" w:date="2017-06-03T17:42:00Z">
        <w:r w:rsidR="007166F8" w:rsidRPr="007166F8" w:rsidDel="0035695A">
          <w:rPr>
            <w:rFonts w:ascii="Times New Roman" w:hAnsi="Times New Roman" w:cs="Times New Roman"/>
            <w:color w:val="000000"/>
          </w:rPr>
          <w:delText xml:space="preserve">The embarrassment from </w:delText>
        </w:r>
        <w:r w:rsidR="00E619F8" w:rsidDel="0035695A">
          <w:rPr>
            <w:rFonts w:ascii="Times New Roman" w:hAnsi="Times New Roman" w:cs="Times New Roman"/>
            <w:color w:val="000000"/>
          </w:rPr>
          <w:delText xml:space="preserve">ineffective </w:delText>
        </w:r>
        <w:r w:rsidR="007166F8" w:rsidRPr="007166F8" w:rsidDel="0035695A">
          <w:rPr>
            <w:rFonts w:ascii="Times New Roman" w:hAnsi="Times New Roman" w:cs="Times New Roman"/>
            <w:color w:val="000000"/>
          </w:rPr>
          <w:delText>communication reminded me of my</w:delText>
        </w:r>
        <w:r w:rsidR="00730017" w:rsidDel="0035695A">
          <w:rPr>
            <w:rFonts w:ascii="Times New Roman" w:hAnsi="Times New Roman" w:cs="Times New Roman"/>
            <w:color w:val="000000"/>
          </w:rPr>
          <w:delText xml:space="preserve"> </w:delText>
        </w:r>
        <w:r w:rsidR="00C2613B" w:rsidDel="0035695A">
          <w:rPr>
            <w:rFonts w:ascii="Times New Roman" w:hAnsi="Times New Roman" w:cs="Times New Roman"/>
            <w:color w:val="000000"/>
          </w:rPr>
          <w:delText>encounter</w:delText>
        </w:r>
        <w:r w:rsidR="007166F8" w:rsidRPr="007166F8" w:rsidDel="0035695A">
          <w:rPr>
            <w:rFonts w:ascii="Times New Roman" w:hAnsi="Times New Roman" w:cs="Times New Roman"/>
            <w:color w:val="000000"/>
          </w:rPr>
          <w:delText xml:space="preserve"> with language barriers six years ago, when I first moved to the U.S.</w:delText>
        </w:r>
      </w:del>
      <w:ins w:id="108" w:author="root" w:date="2017-06-03T17:42:00Z">
        <w:r w:rsidR="0035695A">
          <w:rPr>
            <w:rFonts w:ascii="Times New Roman" w:hAnsi="Times New Roman" w:cs="Times New Roman"/>
            <w:color w:val="000000"/>
          </w:rPr>
          <w:t xml:space="preserve"> </w:t>
        </w:r>
      </w:ins>
      <w:del w:id="109" w:author="root" w:date="2017-06-03T17:43:00Z">
        <w:r w:rsidR="007166F8" w:rsidRPr="007166F8" w:rsidDel="0035695A">
          <w:rPr>
            <w:rFonts w:ascii="Times New Roman" w:hAnsi="Times New Roman" w:cs="Times New Roman"/>
            <w:color w:val="000000"/>
          </w:rPr>
          <w:delText xml:space="preserve"> Fortunately, being </w:delText>
        </w:r>
      </w:del>
      <w:ins w:id="110" w:author="root" w:date="2017-06-03T17:43:00Z">
        <w:r w:rsidR="0030799C">
          <w:rPr>
            <w:rFonts w:ascii="Times New Roman" w:hAnsi="Times New Roman" w:cs="Times New Roman"/>
            <w:color w:val="000000"/>
          </w:rPr>
          <w:t>The life as</w:t>
        </w:r>
        <w:r w:rsidR="0035695A">
          <w:rPr>
            <w:rFonts w:ascii="Times New Roman" w:hAnsi="Times New Roman" w:cs="Times New Roman"/>
            <w:color w:val="000000"/>
          </w:rPr>
          <w:t xml:space="preserve"> </w:t>
        </w:r>
      </w:ins>
      <w:r w:rsidR="007166F8" w:rsidRPr="007166F8">
        <w:rPr>
          <w:rFonts w:ascii="Times New Roman" w:hAnsi="Times New Roman" w:cs="Times New Roman"/>
          <w:color w:val="000000"/>
        </w:rPr>
        <w:t>a first-generation immigrant</w:t>
      </w:r>
      <w:ins w:id="111" w:author="root" w:date="2017-06-03T17:43:00Z">
        <w:r w:rsidR="0035695A">
          <w:rPr>
            <w:rFonts w:ascii="Times New Roman" w:hAnsi="Times New Roman" w:cs="Times New Roman"/>
            <w:color w:val="000000"/>
          </w:rPr>
          <w:t xml:space="preserve"> </w:t>
        </w:r>
      </w:ins>
      <w:del w:id="112" w:author="root" w:date="2017-06-03T21:00:00Z">
        <w:r w:rsidR="007166F8" w:rsidRPr="007166F8" w:rsidDel="0030799C">
          <w:rPr>
            <w:rFonts w:ascii="Times New Roman" w:hAnsi="Times New Roman" w:cs="Times New Roman"/>
            <w:color w:val="000000"/>
          </w:rPr>
          <w:delText xml:space="preserve"> </w:delText>
        </w:r>
      </w:del>
      <w:r w:rsidR="007166F8" w:rsidRPr="007166F8">
        <w:rPr>
          <w:rFonts w:ascii="Times New Roman" w:hAnsi="Times New Roman" w:cs="Times New Roman"/>
          <w:color w:val="000000"/>
        </w:rPr>
        <w:t xml:space="preserve">has </w:t>
      </w:r>
      <w:ins w:id="113" w:author="root" w:date="2017-06-03T21:16:00Z">
        <w:r w:rsidR="00873FA6">
          <w:rPr>
            <w:rFonts w:ascii="Times New Roman" w:hAnsi="Times New Roman" w:cs="Times New Roman"/>
            <w:color w:val="000000"/>
          </w:rPr>
          <w:t xml:space="preserve">since </w:t>
        </w:r>
      </w:ins>
      <w:r w:rsidR="007166F8" w:rsidRPr="007166F8">
        <w:rPr>
          <w:rFonts w:ascii="Times New Roman" w:hAnsi="Times New Roman" w:cs="Times New Roman"/>
          <w:color w:val="000000"/>
        </w:rPr>
        <w:t xml:space="preserve">taught me the </w:t>
      </w:r>
      <w:del w:id="114" w:author="root" w:date="2017-06-03T21:23:00Z">
        <w:r w:rsidR="007166F8" w:rsidRPr="007166F8" w:rsidDel="00873FA6">
          <w:rPr>
            <w:rFonts w:ascii="Times New Roman" w:hAnsi="Times New Roman" w:cs="Times New Roman"/>
            <w:color w:val="000000"/>
          </w:rPr>
          <w:delText xml:space="preserve">value </w:delText>
        </w:r>
      </w:del>
      <w:ins w:id="115" w:author="root" w:date="2017-06-03T21:23:00Z">
        <w:r w:rsidR="00873FA6">
          <w:rPr>
            <w:rFonts w:ascii="Times New Roman" w:hAnsi="Times New Roman" w:cs="Times New Roman"/>
            <w:color w:val="000000"/>
          </w:rPr>
          <w:t>virtue</w:t>
        </w:r>
        <w:r w:rsidR="00873FA6" w:rsidRPr="007166F8">
          <w:rPr>
            <w:rFonts w:ascii="Times New Roman" w:hAnsi="Times New Roman" w:cs="Times New Roman"/>
            <w:color w:val="000000"/>
          </w:rPr>
          <w:t xml:space="preserve"> </w:t>
        </w:r>
      </w:ins>
      <w:r w:rsidR="007166F8" w:rsidRPr="007166F8">
        <w:rPr>
          <w:rFonts w:ascii="Times New Roman" w:hAnsi="Times New Roman" w:cs="Times New Roman"/>
          <w:color w:val="000000"/>
        </w:rPr>
        <w:t xml:space="preserve">of </w:t>
      </w:r>
      <w:del w:id="116" w:author="root" w:date="2017-06-03T21:00:00Z">
        <w:r w:rsidR="007166F8" w:rsidRPr="007166F8" w:rsidDel="0030799C">
          <w:rPr>
            <w:rFonts w:ascii="Times New Roman" w:hAnsi="Times New Roman" w:cs="Times New Roman"/>
            <w:color w:val="000000"/>
          </w:rPr>
          <w:delText xml:space="preserve">welcoming </w:delText>
        </w:r>
      </w:del>
      <w:ins w:id="117" w:author="root" w:date="2017-06-03T21:00:00Z">
        <w:r w:rsidR="0030799C">
          <w:rPr>
            <w:rFonts w:ascii="Times New Roman" w:hAnsi="Times New Roman" w:cs="Times New Roman"/>
            <w:color w:val="000000"/>
          </w:rPr>
          <w:t>embracing</w:t>
        </w:r>
        <w:r w:rsidR="0030799C" w:rsidRPr="007166F8">
          <w:rPr>
            <w:rFonts w:ascii="Times New Roman" w:hAnsi="Times New Roman" w:cs="Times New Roman"/>
            <w:color w:val="000000"/>
          </w:rPr>
          <w:t xml:space="preserve"> </w:t>
        </w:r>
      </w:ins>
      <w:r w:rsidR="007166F8" w:rsidRPr="007166F8">
        <w:rPr>
          <w:rFonts w:ascii="Times New Roman" w:hAnsi="Times New Roman" w:cs="Times New Roman"/>
          <w:color w:val="000000"/>
        </w:rPr>
        <w:t>challenges with hard wor</w:t>
      </w:r>
      <w:r w:rsidR="00711050">
        <w:rPr>
          <w:rFonts w:ascii="Times New Roman" w:hAnsi="Times New Roman" w:cs="Times New Roman"/>
          <w:color w:val="000000"/>
        </w:rPr>
        <w:t>k</w:t>
      </w:r>
      <w:ins w:id="118" w:author="root" w:date="2017-06-03T21:01:00Z">
        <w:r w:rsidR="0030799C">
          <w:rPr>
            <w:rFonts w:ascii="Times New Roman" w:hAnsi="Times New Roman" w:cs="Times New Roman"/>
            <w:color w:val="000000"/>
          </w:rPr>
          <w:t xml:space="preserve"> and </w:t>
        </w:r>
      </w:ins>
      <w:ins w:id="119" w:author="root" w:date="2017-06-03T21:02:00Z">
        <w:r w:rsidR="0030799C">
          <w:rPr>
            <w:rFonts w:ascii="Times New Roman" w:hAnsi="Times New Roman" w:cs="Times New Roman"/>
            <w:color w:val="000000"/>
          </w:rPr>
          <w:t xml:space="preserve">perseverance; the importance of making connections with </w:t>
        </w:r>
      </w:ins>
      <w:ins w:id="120" w:author="root" w:date="2017-06-03T21:26:00Z">
        <w:r w:rsidR="00C469FD">
          <w:rPr>
            <w:rFonts w:ascii="Times New Roman" w:hAnsi="Times New Roman" w:cs="Times New Roman"/>
            <w:color w:val="000000"/>
          </w:rPr>
          <w:t>those</w:t>
        </w:r>
      </w:ins>
      <w:ins w:id="121" w:author="root" w:date="2017-06-03T21:04:00Z">
        <w:r w:rsidR="0030799C">
          <w:rPr>
            <w:rFonts w:ascii="Times New Roman" w:hAnsi="Times New Roman" w:cs="Times New Roman"/>
            <w:color w:val="000000"/>
          </w:rPr>
          <w:t xml:space="preserve"> </w:t>
        </w:r>
      </w:ins>
      <w:del w:id="122" w:author="root" w:date="2017-06-03T21:02:00Z">
        <w:r w:rsidR="00711050" w:rsidDel="0030799C">
          <w:rPr>
            <w:rFonts w:ascii="Times New Roman" w:hAnsi="Times New Roman" w:cs="Times New Roman"/>
            <w:color w:val="000000"/>
          </w:rPr>
          <w:delText>.</w:delText>
        </w:r>
      </w:del>
      <w:r w:rsidR="00711050">
        <w:rPr>
          <w:rFonts w:ascii="Times New Roman" w:hAnsi="Times New Roman" w:cs="Times New Roman"/>
          <w:color w:val="000000"/>
        </w:rPr>
        <w:t xml:space="preserve"> </w:t>
      </w:r>
      <w:ins w:id="123" w:author="root" w:date="2017-06-03T21:23:00Z">
        <w:r w:rsidR="00873FA6">
          <w:rPr>
            <w:rFonts w:ascii="Times New Roman" w:hAnsi="Times New Roman" w:cs="Times New Roman"/>
            <w:color w:val="000000"/>
          </w:rPr>
          <w:t>around me</w:t>
        </w:r>
      </w:ins>
      <w:ins w:id="124" w:author="root" w:date="2017-06-03T21:07:00Z">
        <w:r w:rsidR="00F93616">
          <w:rPr>
            <w:rFonts w:ascii="Times New Roman" w:hAnsi="Times New Roman" w:cs="Times New Roman"/>
            <w:color w:val="000000"/>
          </w:rPr>
          <w:t xml:space="preserve">; and </w:t>
        </w:r>
      </w:ins>
      <w:ins w:id="125" w:author="root" w:date="2017-06-03T21:09:00Z">
        <w:r w:rsidR="00F93616">
          <w:rPr>
            <w:rFonts w:ascii="Times New Roman" w:hAnsi="Times New Roman" w:cs="Times New Roman"/>
            <w:color w:val="000000"/>
          </w:rPr>
          <w:t>the</w:t>
        </w:r>
      </w:ins>
      <w:ins w:id="126" w:author="root" w:date="2017-06-03T21:24:00Z">
        <w:r w:rsidR="00C469FD">
          <w:rPr>
            <w:rFonts w:ascii="Times New Roman" w:hAnsi="Times New Roman" w:cs="Times New Roman"/>
            <w:color w:val="000000"/>
          </w:rPr>
          <w:t xml:space="preserve"> </w:t>
        </w:r>
      </w:ins>
      <w:ins w:id="127" w:author="root" w:date="2017-06-03T21:25:00Z">
        <w:r w:rsidR="00C469FD">
          <w:rPr>
            <w:rFonts w:ascii="Times New Roman" w:hAnsi="Times New Roman" w:cs="Times New Roman"/>
            <w:color w:val="000000"/>
          </w:rPr>
          <w:t xml:space="preserve">amazing </w:t>
        </w:r>
      </w:ins>
      <w:ins w:id="128" w:author="root" w:date="2017-06-03T21:07:00Z">
        <w:r w:rsidR="00F93616">
          <w:rPr>
            <w:rFonts w:ascii="Times New Roman" w:hAnsi="Times New Roman" w:cs="Times New Roman"/>
            <w:color w:val="000000"/>
          </w:rPr>
          <w:t>goodwill</w:t>
        </w:r>
      </w:ins>
      <w:ins w:id="129" w:author="root" w:date="2017-06-03T21:25:00Z">
        <w:r w:rsidR="00C469FD">
          <w:rPr>
            <w:rFonts w:ascii="Times New Roman" w:hAnsi="Times New Roman" w:cs="Times New Roman"/>
            <w:color w:val="000000"/>
          </w:rPr>
          <w:t xml:space="preserve"> of people</w:t>
        </w:r>
      </w:ins>
      <w:ins w:id="130" w:author="root" w:date="2017-06-03T21:10:00Z">
        <w:r w:rsidR="00F93616">
          <w:rPr>
            <w:rFonts w:ascii="Times New Roman" w:hAnsi="Times New Roman" w:cs="Times New Roman"/>
            <w:color w:val="000000"/>
          </w:rPr>
          <w:t xml:space="preserve">. </w:t>
        </w:r>
      </w:ins>
      <w:ins w:id="131" w:author="root" w:date="2017-06-03T21:28:00Z">
        <w:r w:rsidR="00C469FD">
          <w:rPr>
            <w:rFonts w:ascii="Times New Roman" w:hAnsi="Times New Roman" w:cs="Times New Roman"/>
            <w:color w:val="000000"/>
          </w:rPr>
          <w:t xml:space="preserve"> </w:t>
        </w:r>
      </w:ins>
      <w:ins w:id="132" w:author="root" w:date="2017-06-04T21:39:00Z">
        <w:r w:rsidR="000204ED">
          <w:rPr>
            <w:rFonts w:ascii="Times New Roman" w:hAnsi="Times New Roman" w:cs="Times New Roman"/>
            <w:color w:val="000000"/>
          </w:rPr>
          <w:t>These life experiences worked magic</w:t>
        </w:r>
      </w:ins>
      <w:ins w:id="133" w:author="root" w:date="2017-06-03T23:23:00Z">
        <w:r w:rsidR="00A20EAF">
          <w:rPr>
            <w:rFonts w:ascii="Times New Roman" w:hAnsi="Times New Roman" w:cs="Times New Roman"/>
            <w:color w:val="000000"/>
          </w:rPr>
          <w:t xml:space="preserve"> as always</w:t>
        </w:r>
      </w:ins>
      <w:ins w:id="134" w:author="root" w:date="2017-06-03T21:41:00Z">
        <w:r w:rsidR="008219CD">
          <w:rPr>
            <w:rFonts w:ascii="Times New Roman" w:hAnsi="Times New Roman" w:cs="Times New Roman"/>
            <w:color w:val="000000"/>
          </w:rPr>
          <w:t xml:space="preserve">. </w:t>
        </w:r>
      </w:ins>
      <w:ins w:id="135" w:author="root" w:date="2017-06-03T21:38:00Z">
        <w:r w:rsidR="008219CD">
          <w:rPr>
            <w:rFonts w:ascii="Times New Roman" w:hAnsi="Times New Roman" w:cs="Times New Roman"/>
            <w:color w:val="000000"/>
          </w:rPr>
          <w:t>Before long</w:t>
        </w:r>
      </w:ins>
      <w:ins w:id="136" w:author="root" w:date="2017-06-03T21:37:00Z">
        <w:r w:rsidR="008219CD">
          <w:rPr>
            <w:rFonts w:ascii="Times New Roman" w:hAnsi="Times New Roman" w:cs="Times New Roman"/>
            <w:color w:val="000000"/>
          </w:rPr>
          <w:t>, I was able to</w:t>
        </w:r>
      </w:ins>
      <w:ins w:id="137" w:author="root" w:date="2017-06-03T21:35:00Z">
        <w:r w:rsidR="008219CD">
          <w:rPr>
            <w:rFonts w:ascii="Times New Roman" w:hAnsi="Times New Roman" w:cs="Times New Roman"/>
            <w:color w:val="000000"/>
          </w:rPr>
          <w:t xml:space="preserve"> </w:t>
        </w:r>
      </w:ins>
      <w:ins w:id="138" w:author="root" w:date="2017-06-03T21:37:00Z">
        <w:r w:rsidR="008219CD">
          <w:rPr>
            <w:rFonts w:ascii="Times New Roman" w:hAnsi="Times New Roman" w:cs="Times New Roman"/>
            <w:color w:val="000000"/>
          </w:rPr>
          <w:t>capture the key in</w:t>
        </w:r>
      </w:ins>
      <w:ins w:id="139" w:author="root" w:date="2017-06-03T21:38:00Z">
        <w:r w:rsidR="008219CD">
          <w:rPr>
            <w:rFonts w:ascii="Times New Roman" w:hAnsi="Times New Roman" w:cs="Times New Roman"/>
            <w:color w:val="000000"/>
          </w:rPr>
          <w:t xml:space="preserve">formation </w:t>
        </w:r>
      </w:ins>
      <w:ins w:id="140" w:author="root" w:date="2017-06-04T00:59:00Z">
        <w:r w:rsidR="00801A15">
          <w:rPr>
            <w:rFonts w:ascii="Times New Roman" w:hAnsi="Times New Roman" w:cs="Times New Roman"/>
            <w:color w:val="000000"/>
          </w:rPr>
          <w:t>on</w:t>
        </w:r>
      </w:ins>
      <w:ins w:id="141" w:author="root" w:date="2017-06-03T21:38:00Z">
        <w:r w:rsidR="008219CD">
          <w:rPr>
            <w:rFonts w:ascii="Times New Roman" w:hAnsi="Times New Roman" w:cs="Times New Roman"/>
            <w:color w:val="000000"/>
          </w:rPr>
          <w:t xml:space="preserve"> the radio</w:t>
        </w:r>
      </w:ins>
      <w:del w:id="142" w:author="root" w:date="2017-06-03T21:11:00Z">
        <w:r w:rsidR="004210CC" w:rsidRPr="00DE45AA" w:rsidDel="00F93616">
          <w:rPr>
            <w:rFonts w:ascii="Times New Roman" w:hAnsi="Times New Roman" w:cs="Times New Roman"/>
          </w:rPr>
          <w:delText>Interacting with people who differ</w:delText>
        </w:r>
        <w:r w:rsidR="00C64500" w:rsidDel="00F93616">
          <w:rPr>
            <w:rFonts w:ascii="Times New Roman" w:hAnsi="Times New Roman" w:cs="Times New Roman"/>
          </w:rPr>
          <w:delText xml:space="preserve"> from me, I learned </w:delText>
        </w:r>
        <w:r w:rsidR="004210CC" w:rsidRPr="00DE45AA" w:rsidDel="00F93616">
          <w:rPr>
            <w:rFonts w:ascii="Times New Roman" w:hAnsi="Times New Roman" w:cs="Times New Roman"/>
          </w:rPr>
          <w:delText xml:space="preserve">to look them in the eyes and make connections that I once thought were impossible. </w:delText>
        </w:r>
      </w:del>
      <w:del w:id="143" w:author="root" w:date="2017-06-03T21:27:00Z">
        <w:r w:rsidR="004210CC" w:rsidRPr="00DE45AA" w:rsidDel="00C469FD">
          <w:rPr>
            <w:rFonts w:ascii="Times New Roman" w:hAnsi="Times New Roman" w:cs="Times New Roman"/>
          </w:rPr>
          <w:delText xml:space="preserve">My effort paid off again when I finally trained my ears to extract key information from the radio. </w:delText>
        </w:r>
      </w:del>
      <w:ins w:id="144" w:author="root" w:date="2017-06-03T21:39:00Z">
        <w:r w:rsidR="008219CD">
          <w:rPr>
            <w:rFonts w:ascii="Times New Roman" w:hAnsi="Times New Roman" w:cs="Times New Roman"/>
          </w:rPr>
          <w:t xml:space="preserve"> with ease.</w:t>
        </w:r>
      </w:ins>
    </w:p>
    <w:p w14:paraId="3E39FAE3" w14:textId="77777777" w:rsidR="00EA33B1" w:rsidRPr="004210CC" w:rsidRDefault="00EA33B1" w:rsidP="004210CC">
      <w:pPr>
        <w:ind w:firstLine="720"/>
        <w:rPr>
          <w:rFonts w:ascii="Times New Roman" w:hAnsi="Times New Roman" w:cs="Times New Roman"/>
        </w:rPr>
      </w:pPr>
    </w:p>
    <w:p w14:paraId="4FB20A5D" w14:textId="2CD187FC" w:rsidR="007166F8" w:rsidRDefault="00632307" w:rsidP="004210CC">
      <w:pPr>
        <w:ind w:firstLine="720"/>
        <w:rPr>
          <w:ins w:id="145" w:author="root" w:date="2017-06-03T17:37:00Z"/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</w:t>
      </w:r>
      <w:ins w:id="146" w:author="root" w:date="2017-06-03T17:36:00Z">
        <w:r w:rsidR="00EA33B1">
          <w:rPr>
            <w:rFonts w:ascii="Times New Roman" w:hAnsi="Times New Roman" w:cs="Times New Roman"/>
            <w:color w:val="000000"/>
          </w:rPr>
          <w:t xml:space="preserve">:00 </w:t>
        </w:r>
      </w:ins>
      <w:r>
        <w:rPr>
          <w:rFonts w:ascii="Times New Roman" w:hAnsi="Times New Roman" w:cs="Times New Roman"/>
          <w:color w:val="000000"/>
        </w:rPr>
        <w:t xml:space="preserve">am. </w:t>
      </w:r>
      <w:r w:rsidR="007166F8" w:rsidRPr="007166F8">
        <w:rPr>
          <w:rFonts w:ascii="Times New Roman" w:hAnsi="Times New Roman" w:cs="Times New Roman"/>
          <w:color w:val="000000"/>
        </w:rPr>
        <w:t xml:space="preserve">Expecting to spend the night </w:t>
      </w:r>
      <w:del w:id="147" w:author="root" w:date="2017-06-03T21:44:00Z">
        <w:r w:rsidR="007166F8" w:rsidRPr="007166F8" w:rsidDel="008219CD">
          <w:rPr>
            <w:rFonts w:ascii="Times New Roman" w:hAnsi="Times New Roman" w:cs="Times New Roman"/>
            <w:color w:val="000000"/>
          </w:rPr>
          <w:delText xml:space="preserve">with </w:delText>
        </w:r>
      </w:del>
      <w:ins w:id="148" w:author="root" w:date="2017-06-03T21:44:00Z">
        <w:r w:rsidR="000204ED">
          <w:rPr>
            <w:rFonts w:ascii="Times New Roman" w:hAnsi="Times New Roman" w:cs="Times New Roman"/>
            <w:color w:val="000000"/>
          </w:rPr>
          <w:t>with</w:t>
        </w:r>
        <w:r w:rsidR="008219CD" w:rsidRPr="007166F8">
          <w:rPr>
            <w:rFonts w:ascii="Times New Roman" w:hAnsi="Times New Roman" w:cs="Times New Roman"/>
            <w:color w:val="000000"/>
          </w:rPr>
          <w:t xml:space="preserve"> </w:t>
        </w:r>
      </w:ins>
      <w:r w:rsidR="007166F8" w:rsidRPr="007166F8">
        <w:rPr>
          <w:rFonts w:ascii="Times New Roman" w:hAnsi="Times New Roman" w:cs="Times New Roman"/>
          <w:color w:val="000000"/>
        </w:rPr>
        <w:t>drunk</w:t>
      </w:r>
      <w:r w:rsidR="00EB0980">
        <w:rPr>
          <w:rFonts w:ascii="Times New Roman" w:hAnsi="Times New Roman" w:cs="Times New Roman"/>
          <w:color w:val="000000"/>
        </w:rPr>
        <w:t xml:space="preserve"> </w:t>
      </w:r>
      <w:r w:rsidR="007166F8" w:rsidRPr="007166F8">
        <w:rPr>
          <w:rFonts w:ascii="Times New Roman" w:hAnsi="Times New Roman" w:cs="Times New Roman"/>
          <w:color w:val="000000"/>
        </w:rPr>
        <w:t xml:space="preserve">patients as usual, I </w:t>
      </w:r>
      <w:r w:rsidR="004210CC">
        <w:rPr>
          <w:rFonts w:ascii="Times New Roman" w:hAnsi="Times New Roman" w:cs="Times New Roman"/>
          <w:color w:val="000000"/>
        </w:rPr>
        <w:t xml:space="preserve">was startled </w:t>
      </w:r>
      <w:r w:rsidR="00EB0980">
        <w:rPr>
          <w:rFonts w:ascii="Times New Roman" w:hAnsi="Times New Roman" w:cs="Times New Roman"/>
          <w:color w:val="000000"/>
        </w:rPr>
        <w:t xml:space="preserve">when </w:t>
      </w:r>
      <w:r w:rsidR="004210CC">
        <w:rPr>
          <w:rFonts w:ascii="Times New Roman" w:hAnsi="Times New Roman" w:cs="Times New Roman"/>
          <w:color w:val="000000"/>
        </w:rPr>
        <w:t>the</w:t>
      </w:r>
      <w:r w:rsidR="00EB0980">
        <w:rPr>
          <w:rFonts w:ascii="Times New Roman" w:hAnsi="Times New Roman" w:cs="Times New Roman"/>
          <w:color w:val="000000"/>
        </w:rPr>
        <w:t xml:space="preserve"> radio</w:t>
      </w:r>
      <w:r w:rsidR="004210CC">
        <w:rPr>
          <w:rFonts w:ascii="Times New Roman" w:hAnsi="Times New Roman" w:cs="Times New Roman"/>
          <w:color w:val="000000"/>
        </w:rPr>
        <w:t xml:space="preserve"> went off</w:t>
      </w:r>
      <w:r w:rsidR="00C64500">
        <w:rPr>
          <w:rFonts w:ascii="Times New Roman" w:hAnsi="Times New Roman" w:cs="Times New Roman"/>
          <w:color w:val="000000"/>
        </w:rPr>
        <w:t xml:space="preserve">. </w:t>
      </w:r>
      <w:r w:rsidR="007166F8" w:rsidRPr="007166F8">
        <w:rPr>
          <w:rFonts w:ascii="Times New Roman" w:hAnsi="Times New Roman" w:cs="Times New Roman"/>
          <w:color w:val="000000"/>
        </w:rPr>
        <w:t xml:space="preserve">“MERT, we have a hospital case of a male fallen from </w:t>
      </w:r>
      <w:r w:rsidR="00CF3567">
        <w:rPr>
          <w:rFonts w:ascii="Times New Roman" w:hAnsi="Times New Roman" w:cs="Times New Roman"/>
          <w:color w:val="000000"/>
        </w:rPr>
        <w:t>3rd</w:t>
      </w:r>
      <w:r w:rsidR="007166F8" w:rsidRPr="007166F8">
        <w:rPr>
          <w:rFonts w:ascii="Times New Roman" w:hAnsi="Times New Roman" w:cs="Times New Roman"/>
          <w:color w:val="000000"/>
        </w:rPr>
        <w:t xml:space="preserve"> story in the </w:t>
      </w:r>
      <w:r w:rsidR="000B656C">
        <w:rPr>
          <w:rFonts w:ascii="Times New Roman" w:hAnsi="Times New Roman" w:cs="Times New Roman"/>
          <w:color w:val="000000"/>
        </w:rPr>
        <w:t>Q</w:t>
      </w:r>
      <w:r w:rsidR="007166F8" w:rsidRPr="007166F8">
        <w:rPr>
          <w:rFonts w:ascii="Times New Roman" w:hAnsi="Times New Roman" w:cs="Times New Roman"/>
          <w:color w:val="000000"/>
        </w:rPr>
        <w:t xml:space="preserve">uad.” </w:t>
      </w:r>
      <w:ins w:id="149" w:author="root" w:date="2017-06-03T21:43:00Z">
        <w:r w:rsidR="008219CD">
          <w:rPr>
            <w:rFonts w:ascii="Times New Roman" w:hAnsi="Times New Roman" w:cs="Times New Roman"/>
            <w:color w:val="000000"/>
          </w:rPr>
          <w:t xml:space="preserve">My blood boiled instantly. </w:t>
        </w:r>
      </w:ins>
      <w:del w:id="150" w:author="root" w:date="2017-06-03T21:43:00Z">
        <w:r w:rsidR="004210CC" w:rsidDel="008219CD">
          <w:rPr>
            <w:rFonts w:ascii="Times New Roman" w:hAnsi="Times New Roman" w:cs="Times New Roman"/>
            <w:color w:val="000000"/>
          </w:rPr>
          <w:delText>What? I couldn’t believe</w:delText>
        </w:r>
        <w:r w:rsidR="002666B0" w:rsidDel="008219CD">
          <w:rPr>
            <w:rFonts w:ascii="Times New Roman" w:hAnsi="Times New Roman" w:cs="Times New Roman"/>
            <w:color w:val="000000"/>
          </w:rPr>
          <w:delText xml:space="preserve"> </w:delText>
        </w:r>
        <w:r w:rsidR="00EB0980" w:rsidDel="008219CD">
          <w:rPr>
            <w:rFonts w:ascii="Times New Roman" w:hAnsi="Times New Roman" w:cs="Times New Roman"/>
            <w:color w:val="000000"/>
          </w:rPr>
          <w:delText>I</w:delText>
        </w:r>
        <w:r w:rsidR="004210CC" w:rsidDel="008219CD">
          <w:rPr>
            <w:rFonts w:ascii="Times New Roman" w:hAnsi="Times New Roman" w:cs="Times New Roman"/>
            <w:color w:val="000000"/>
          </w:rPr>
          <w:delText xml:space="preserve"> </w:delText>
        </w:r>
        <w:r w:rsidR="00EB0980" w:rsidDel="008219CD">
          <w:rPr>
            <w:rFonts w:ascii="Times New Roman" w:hAnsi="Times New Roman" w:cs="Times New Roman"/>
            <w:color w:val="000000"/>
          </w:rPr>
          <w:delText xml:space="preserve">just received </w:delText>
        </w:r>
      </w:del>
      <w:ins w:id="151" w:author="root" w:date="2017-06-03T21:43:00Z">
        <w:r w:rsidR="000204ED">
          <w:rPr>
            <w:rFonts w:ascii="Times New Roman" w:hAnsi="Times New Roman" w:cs="Times New Roman"/>
            <w:color w:val="000000"/>
          </w:rPr>
          <w:t>This</w:t>
        </w:r>
        <w:r w:rsidR="008219CD">
          <w:rPr>
            <w:rFonts w:ascii="Times New Roman" w:hAnsi="Times New Roman" w:cs="Times New Roman"/>
            <w:color w:val="000000"/>
          </w:rPr>
          <w:t xml:space="preserve"> was </w:t>
        </w:r>
      </w:ins>
      <w:r w:rsidR="00EB0980">
        <w:rPr>
          <w:rFonts w:ascii="Times New Roman" w:hAnsi="Times New Roman" w:cs="Times New Roman"/>
          <w:color w:val="000000"/>
        </w:rPr>
        <w:t>my first</w:t>
      </w:r>
      <w:ins w:id="152" w:author="root" w:date="2017-06-03T22:52:00Z">
        <w:r w:rsidR="00F562F2">
          <w:rPr>
            <w:rFonts w:ascii="Times New Roman" w:hAnsi="Times New Roman" w:cs="Times New Roman"/>
            <w:color w:val="000000"/>
          </w:rPr>
          <w:t xml:space="preserve"> </w:t>
        </w:r>
      </w:ins>
      <w:del w:id="153" w:author="root" w:date="2017-06-03T22:52:00Z">
        <w:r w:rsidR="00EB0980" w:rsidDel="00F562F2">
          <w:rPr>
            <w:rFonts w:ascii="Times New Roman" w:hAnsi="Times New Roman" w:cs="Times New Roman"/>
            <w:color w:val="000000"/>
          </w:rPr>
          <w:delText xml:space="preserve"> </w:delText>
        </w:r>
      </w:del>
      <w:r w:rsidR="00EB0980">
        <w:rPr>
          <w:rFonts w:ascii="Times New Roman" w:hAnsi="Times New Roman" w:cs="Times New Roman"/>
          <w:color w:val="000000"/>
        </w:rPr>
        <w:t xml:space="preserve">trauma patient. </w:t>
      </w:r>
      <w:r w:rsidR="00AA52A5">
        <w:rPr>
          <w:rFonts w:ascii="Times New Roman" w:hAnsi="Times New Roman" w:cs="Times New Roman"/>
          <w:color w:val="000000"/>
        </w:rPr>
        <w:t>Ever since I became an EMT I</w:t>
      </w:r>
      <w:ins w:id="154" w:author="root" w:date="2017-06-03T21:50:00Z">
        <w:r w:rsidR="00142927">
          <w:rPr>
            <w:rFonts w:ascii="Times New Roman" w:hAnsi="Times New Roman" w:cs="Times New Roman"/>
            <w:color w:val="000000"/>
          </w:rPr>
          <w:t xml:space="preserve"> have</w:t>
        </w:r>
      </w:ins>
      <w:del w:id="155" w:author="root" w:date="2017-06-03T21:50:00Z">
        <w:r w:rsidR="00AA52A5" w:rsidDel="00142927">
          <w:rPr>
            <w:rFonts w:ascii="Times New Roman" w:hAnsi="Times New Roman" w:cs="Times New Roman"/>
            <w:color w:val="000000"/>
          </w:rPr>
          <w:delText>’ve</w:delText>
        </w:r>
      </w:del>
      <w:r w:rsidR="00AA52A5">
        <w:rPr>
          <w:rFonts w:ascii="Times New Roman" w:hAnsi="Times New Roman" w:cs="Times New Roman"/>
          <w:color w:val="000000"/>
        </w:rPr>
        <w:t xml:space="preserve"> </w:t>
      </w:r>
      <w:del w:id="156" w:author="root" w:date="2017-06-03T21:50:00Z">
        <w:r w:rsidR="00AA52A5" w:rsidDel="00142927">
          <w:rPr>
            <w:rFonts w:ascii="Times New Roman" w:hAnsi="Times New Roman" w:cs="Times New Roman"/>
            <w:color w:val="000000"/>
          </w:rPr>
          <w:delText xml:space="preserve">daydreamed </w:delText>
        </w:r>
      </w:del>
      <w:ins w:id="157" w:author="root" w:date="2017-06-03T21:50:00Z">
        <w:r w:rsidR="00142927">
          <w:rPr>
            <w:rFonts w:ascii="Times New Roman" w:hAnsi="Times New Roman" w:cs="Times New Roman"/>
            <w:color w:val="000000"/>
          </w:rPr>
          <w:t xml:space="preserve">anticipated </w:t>
        </w:r>
      </w:ins>
      <w:r w:rsidR="00AA52A5">
        <w:rPr>
          <w:rFonts w:ascii="Times New Roman" w:hAnsi="Times New Roman" w:cs="Times New Roman"/>
          <w:color w:val="000000"/>
        </w:rPr>
        <w:t xml:space="preserve">and rehearsed </w:t>
      </w:r>
      <w:del w:id="158" w:author="root" w:date="2017-06-03T22:52:00Z">
        <w:r w:rsidR="00AA52A5" w:rsidDel="00F562F2">
          <w:rPr>
            <w:rFonts w:ascii="Times New Roman" w:hAnsi="Times New Roman" w:cs="Times New Roman"/>
            <w:color w:val="000000"/>
          </w:rPr>
          <w:delText xml:space="preserve">a heroic rescue </w:delText>
        </w:r>
      </w:del>
      <w:r w:rsidR="00AA52A5">
        <w:rPr>
          <w:rFonts w:ascii="Times New Roman" w:hAnsi="Times New Roman" w:cs="Times New Roman"/>
          <w:color w:val="000000"/>
        </w:rPr>
        <w:t>in my head a million times</w:t>
      </w:r>
      <w:ins w:id="159" w:author="root" w:date="2017-06-03T22:52:00Z">
        <w:r w:rsidR="00F562F2">
          <w:rPr>
            <w:rFonts w:ascii="Times New Roman" w:hAnsi="Times New Roman" w:cs="Times New Roman"/>
            <w:color w:val="000000"/>
          </w:rPr>
          <w:t xml:space="preserve"> </w:t>
        </w:r>
        <w:r w:rsidR="00F562F2">
          <w:rPr>
            <w:rFonts w:ascii="Times New Roman" w:hAnsi="Times New Roman" w:cs="Times New Roman"/>
            <w:color w:val="000000"/>
          </w:rPr>
          <w:t>a heroic rescue</w:t>
        </w:r>
      </w:ins>
      <w:r w:rsidR="00AA52A5">
        <w:rPr>
          <w:rFonts w:ascii="Times New Roman" w:hAnsi="Times New Roman" w:cs="Times New Roman"/>
          <w:color w:val="000000"/>
        </w:rPr>
        <w:t>.</w:t>
      </w:r>
      <w:r w:rsidR="004F3763">
        <w:rPr>
          <w:rFonts w:ascii="Times New Roman" w:hAnsi="Times New Roman" w:cs="Times New Roman"/>
          <w:color w:val="000000"/>
        </w:rPr>
        <w:t xml:space="preserve"> But a</w:t>
      </w:r>
      <w:r w:rsidR="00EB0980">
        <w:rPr>
          <w:rFonts w:ascii="Times New Roman" w:hAnsi="Times New Roman" w:cs="Times New Roman"/>
          <w:color w:val="000000"/>
        </w:rPr>
        <w:t xml:space="preserve">s we seized </w:t>
      </w:r>
      <w:r w:rsidR="00E619F8">
        <w:rPr>
          <w:rFonts w:ascii="Times New Roman" w:hAnsi="Times New Roman" w:cs="Times New Roman"/>
          <w:color w:val="000000"/>
        </w:rPr>
        <w:t>o</w:t>
      </w:r>
      <w:r w:rsidR="007166F8" w:rsidRPr="007166F8">
        <w:rPr>
          <w:rFonts w:ascii="Times New Roman" w:hAnsi="Times New Roman" w:cs="Times New Roman"/>
          <w:color w:val="000000"/>
        </w:rPr>
        <w:t>ur equipment bags an</w:t>
      </w:r>
      <w:r w:rsidR="00EB0980">
        <w:rPr>
          <w:rFonts w:ascii="Times New Roman" w:hAnsi="Times New Roman" w:cs="Times New Roman"/>
          <w:color w:val="000000"/>
        </w:rPr>
        <w:t>d blitzed out of the squad room</w:t>
      </w:r>
      <w:r w:rsidR="00D42E39">
        <w:rPr>
          <w:rFonts w:ascii="Times New Roman" w:hAnsi="Times New Roman" w:cs="Times New Roman"/>
          <w:color w:val="000000"/>
        </w:rPr>
        <w:t xml:space="preserve">, </w:t>
      </w:r>
      <w:r w:rsidR="004F3763">
        <w:rPr>
          <w:rFonts w:ascii="Times New Roman" w:hAnsi="Times New Roman" w:cs="Times New Roman"/>
          <w:color w:val="000000"/>
        </w:rPr>
        <w:t>I could</w:t>
      </w:r>
      <w:ins w:id="160" w:author="root" w:date="2017-06-03T23:09:00Z">
        <w:r w:rsidR="00B83045">
          <w:rPr>
            <w:rFonts w:ascii="Times New Roman" w:hAnsi="Times New Roman" w:cs="Times New Roman"/>
            <w:color w:val="000000"/>
          </w:rPr>
          <w:t xml:space="preserve"> not</w:t>
        </w:r>
      </w:ins>
      <w:del w:id="161" w:author="root" w:date="2017-06-03T22:53:00Z">
        <w:r w:rsidR="004F3763" w:rsidDel="00F562F2">
          <w:rPr>
            <w:rFonts w:ascii="Times New Roman" w:hAnsi="Times New Roman" w:cs="Times New Roman"/>
            <w:color w:val="000000"/>
          </w:rPr>
          <w:delText>n’t</w:delText>
        </w:r>
      </w:del>
      <w:r w:rsidR="004F3763">
        <w:rPr>
          <w:rFonts w:ascii="Times New Roman" w:hAnsi="Times New Roman" w:cs="Times New Roman"/>
          <w:color w:val="000000"/>
        </w:rPr>
        <w:t xml:space="preserve"> bring myself to </w:t>
      </w:r>
      <w:ins w:id="162" w:author="root" w:date="2017-06-03T22:51:00Z">
        <w:r w:rsidR="00555B0D">
          <w:rPr>
            <w:rFonts w:ascii="Times New Roman" w:hAnsi="Times New Roman" w:cs="Times New Roman"/>
            <w:color w:val="000000"/>
          </w:rPr>
          <w:t xml:space="preserve">the </w:t>
        </w:r>
      </w:ins>
      <w:del w:id="163" w:author="root" w:date="2017-06-03T22:53:00Z">
        <w:r w:rsidR="004F3763" w:rsidDel="00F562F2">
          <w:rPr>
            <w:rFonts w:ascii="Times New Roman" w:hAnsi="Times New Roman" w:cs="Times New Roman"/>
            <w:color w:val="000000"/>
          </w:rPr>
          <w:delText>r</w:delText>
        </w:r>
      </w:del>
      <w:ins w:id="164" w:author="root" w:date="2017-06-03T23:03:00Z">
        <w:r w:rsidR="00F562F2" w:rsidRPr="00F562F2">
          <w:rPr>
            <w:rFonts w:ascii="Times New Roman" w:hAnsi="Times New Roman" w:cs="Times New Roman"/>
            <w:color w:val="000000"/>
          </w:rPr>
          <w:t>exhilaration</w:t>
        </w:r>
      </w:ins>
      <w:del w:id="165" w:author="root" w:date="2017-06-03T22:53:00Z">
        <w:r w:rsidR="004F3763" w:rsidDel="00F562F2">
          <w:rPr>
            <w:rFonts w:ascii="Times New Roman" w:hAnsi="Times New Roman" w:cs="Times New Roman"/>
            <w:color w:val="000000"/>
          </w:rPr>
          <w:delText>ejoice</w:delText>
        </w:r>
      </w:del>
      <w:ins w:id="166" w:author="root" w:date="2017-06-03T22:51:00Z">
        <w:r w:rsidR="00555B0D">
          <w:rPr>
            <w:rFonts w:ascii="Times New Roman" w:hAnsi="Times New Roman" w:cs="Times New Roman"/>
            <w:color w:val="000000"/>
          </w:rPr>
          <w:t xml:space="preserve"> of</w:t>
        </w:r>
      </w:ins>
      <w:del w:id="167" w:author="root" w:date="2017-06-03T22:46:00Z">
        <w:r w:rsidR="004F3763" w:rsidDel="00555B0D">
          <w:rPr>
            <w:rFonts w:ascii="Times New Roman" w:hAnsi="Times New Roman" w:cs="Times New Roman"/>
            <w:color w:val="000000"/>
          </w:rPr>
          <w:delText xml:space="preserve"> the</w:delText>
        </w:r>
      </w:del>
      <w:r w:rsidR="004F3763">
        <w:rPr>
          <w:rFonts w:ascii="Times New Roman" w:hAnsi="Times New Roman" w:cs="Times New Roman"/>
          <w:color w:val="000000"/>
        </w:rPr>
        <w:t xml:space="preserve"> </w:t>
      </w:r>
      <w:ins w:id="168" w:author="root" w:date="2017-06-04T21:43:00Z">
        <w:r w:rsidR="00AE3715">
          <w:rPr>
            <w:rFonts w:ascii="Times New Roman" w:hAnsi="Times New Roman" w:cs="Times New Roman"/>
            <w:color w:val="000000"/>
          </w:rPr>
          <w:t xml:space="preserve">finally </w:t>
        </w:r>
      </w:ins>
      <w:ins w:id="169" w:author="root" w:date="2017-06-03T22:53:00Z">
        <w:r w:rsidR="00F562F2">
          <w:rPr>
            <w:rFonts w:ascii="Times New Roman" w:hAnsi="Times New Roman" w:cs="Times New Roman"/>
            <w:color w:val="000000"/>
          </w:rPr>
          <w:t xml:space="preserve">a </w:t>
        </w:r>
      </w:ins>
      <w:r w:rsidR="004F3763">
        <w:rPr>
          <w:rFonts w:ascii="Times New Roman" w:hAnsi="Times New Roman" w:cs="Times New Roman"/>
          <w:color w:val="000000"/>
        </w:rPr>
        <w:t xml:space="preserve">chance </w:t>
      </w:r>
      <w:del w:id="170" w:author="root" w:date="2017-06-04T21:42:00Z">
        <w:r w:rsidR="004F3763" w:rsidDel="00AE3715">
          <w:rPr>
            <w:rFonts w:ascii="Times New Roman" w:hAnsi="Times New Roman" w:cs="Times New Roman"/>
            <w:color w:val="000000"/>
          </w:rPr>
          <w:delText xml:space="preserve">to finally </w:delText>
        </w:r>
        <w:r w:rsidR="00524F82" w:rsidDel="00AE3715">
          <w:rPr>
            <w:rFonts w:ascii="Times New Roman" w:hAnsi="Times New Roman" w:cs="Times New Roman"/>
            <w:color w:val="000000"/>
          </w:rPr>
          <w:delText>make use of what I</w:delText>
        </w:r>
      </w:del>
      <w:del w:id="171" w:author="root" w:date="2017-06-03T23:06:00Z">
        <w:r w:rsidR="00524F82" w:rsidDel="00B83045">
          <w:rPr>
            <w:rFonts w:ascii="Times New Roman" w:hAnsi="Times New Roman" w:cs="Times New Roman"/>
            <w:color w:val="000000"/>
          </w:rPr>
          <w:delText>’ve</w:delText>
        </w:r>
      </w:del>
      <w:del w:id="172" w:author="root" w:date="2017-06-04T21:42:00Z">
        <w:r w:rsidR="00524F82" w:rsidDel="00AE3715">
          <w:rPr>
            <w:rFonts w:ascii="Times New Roman" w:hAnsi="Times New Roman" w:cs="Times New Roman"/>
            <w:color w:val="000000"/>
          </w:rPr>
          <w:delText xml:space="preserve"> learned</w:delText>
        </w:r>
      </w:del>
      <w:ins w:id="173" w:author="root" w:date="2017-06-04T21:42:00Z">
        <w:r w:rsidR="00AE3715">
          <w:rPr>
            <w:rFonts w:ascii="Times New Roman" w:hAnsi="Times New Roman" w:cs="Times New Roman"/>
            <w:color w:val="000000"/>
          </w:rPr>
          <w:t>to act out what I signed up this for</w:t>
        </w:r>
      </w:ins>
      <w:r w:rsidR="00524F82">
        <w:rPr>
          <w:rFonts w:ascii="Times New Roman" w:hAnsi="Times New Roman" w:cs="Times New Roman"/>
          <w:color w:val="000000"/>
        </w:rPr>
        <w:t xml:space="preserve">. </w:t>
      </w:r>
      <w:ins w:id="174" w:author="root" w:date="2017-06-03T23:04:00Z">
        <w:r w:rsidR="00B83045">
          <w:rPr>
            <w:rFonts w:ascii="Times New Roman" w:hAnsi="Times New Roman" w:cs="Times New Roman"/>
            <w:color w:val="000000"/>
          </w:rPr>
          <w:t xml:space="preserve">What </w:t>
        </w:r>
      </w:ins>
      <w:ins w:id="175" w:author="root" w:date="2017-06-04T21:43:00Z">
        <w:r w:rsidR="00AE3715">
          <w:rPr>
            <w:rFonts w:ascii="Times New Roman" w:hAnsi="Times New Roman" w:cs="Times New Roman"/>
            <w:color w:val="000000"/>
          </w:rPr>
          <w:t>popped into</w:t>
        </w:r>
      </w:ins>
      <w:ins w:id="176" w:author="root" w:date="2017-06-03T23:04:00Z">
        <w:r w:rsidR="00B83045">
          <w:rPr>
            <w:rFonts w:ascii="Times New Roman" w:hAnsi="Times New Roman" w:cs="Times New Roman"/>
            <w:color w:val="000000"/>
          </w:rPr>
          <w:t xml:space="preserve"> my mind were </w:t>
        </w:r>
      </w:ins>
      <w:del w:id="177" w:author="root" w:date="2017-06-03T23:04:00Z">
        <w:r w:rsidR="00D43F2F" w:rsidDel="00B83045">
          <w:rPr>
            <w:rFonts w:ascii="Times New Roman" w:hAnsi="Times New Roman" w:cs="Times New Roman"/>
            <w:color w:val="000000"/>
          </w:rPr>
          <w:delText>A</w:delText>
        </w:r>
        <w:r w:rsidR="00D42E39" w:rsidDel="00B83045">
          <w:rPr>
            <w:rFonts w:ascii="Times New Roman" w:hAnsi="Times New Roman" w:cs="Times New Roman"/>
            <w:color w:val="000000"/>
          </w:rPr>
          <w:delText>ll</w:delText>
        </w:r>
        <w:r w:rsidR="007166F8" w:rsidRPr="007166F8" w:rsidDel="00B83045">
          <w:rPr>
            <w:rFonts w:ascii="Times New Roman" w:hAnsi="Times New Roman" w:cs="Times New Roman"/>
            <w:color w:val="000000"/>
          </w:rPr>
          <w:delText xml:space="preserve"> </w:delText>
        </w:r>
      </w:del>
      <w:r w:rsidR="007166F8" w:rsidRPr="007166F8">
        <w:rPr>
          <w:rFonts w:ascii="Times New Roman" w:hAnsi="Times New Roman" w:cs="Times New Roman"/>
          <w:color w:val="000000"/>
        </w:rPr>
        <w:t>the</w:t>
      </w:r>
      <w:del w:id="178" w:author="root" w:date="2017-06-03T23:10:00Z">
        <w:r w:rsidR="007166F8" w:rsidRPr="007166F8" w:rsidDel="00B83045">
          <w:rPr>
            <w:rFonts w:ascii="Times New Roman" w:hAnsi="Times New Roman" w:cs="Times New Roman"/>
            <w:color w:val="000000"/>
          </w:rPr>
          <w:delText xml:space="preserve"> </w:delText>
        </w:r>
      </w:del>
      <w:ins w:id="179" w:author="root" w:date="2017-06-03T23:10:00Z">
        <w:r w:rsidR="00B83045">
          <w:rPr>
            <w:rFonts w:ascii="Times New Roman" w:hAnsi="Times New Roman" w:cs="Times New Roman"/>
            <w:color w:val="000000"/>
          </w:rPr>
          <w:t xml:space="preserve"> </w:t>
        </w:r>
      </w:ins>
      <w:r w:rsidR="007166F8" w:rsidRPr="007166F8">
        <w:rPr>
          <w:rFonts w:ascii="Times New Roman" w:hAnsi="Times New Roman" w:cs="Times New Roman"/>
          <w:color w:val="000000"/>
        </w:rPr>
        <w:t xml:space="preserve">pictures of </w:t>
      </w:r>
      <w:del w:id="180" w:author="root" w:date="2017-06-03T23:06:00Z">
        <w:r w:rsidR="007166F8" w:rsidRPr="007166F8" w:rsidDel="00B83045">
          <w:rPr>
            <w:rFonts w:ascii="Times New Roman" w:hAnsi="Times New Roman" w:cs="Times New Roman"/>
            <w:color w:val="000000"/>
          </w:rPr>
          <w:delText xml:space="preserve">skull </w:delText>
        </w:r>
      </w:del>
      <w:r w:rsidR="007166F8" w:rsidRPr="007166F8">
        <w:rPr>
          <w:rFonts w:ascii="Times New Roman" w:hAnsi="Times New Roman" w:cs="Times New Roman"/>
          <w:color w:val="000000"/>
        </w:rPr>
        <w:t>fracture</w:t>
      </w:r>
      <w:ins w:id="181" w:author="root" w:date="2017-06-03T23:07:00Z">
        <w:r w:rsidR="00B83045">
          <w:rPr>
            <w:rFonts w:ascii="Times New Roman" w:hAnsi="Times New Roman" w:cs="Times New Roman"/>
            <w:color w:val="000000"/>
          </w:rPr>
          <w:t>d</w:t>
        </w:r>
      </w:ins>
      <w:ins w:id="182" w:author="root" w:date="2017-06-03T23:06:00Z">
        <w:r w:rsidR="00B83045">
          <w:rPr>
            <w:rFonts w:ascii="Times New Roman" w:hAnsi="Times New Roman" w:cs="Times New Roman"/>
            <w:color w:val="000000"/>
          </w:rPr>
          <w:t xml:space="preserve"> skull</w:t>
        </w:r>
      </w:ins>
      <w:r w:rsidR="007166F8" w:rsidRPr="007166F8">
        <w:rPr>
          <w:rFonts w:ascii="Times New Roman" w:hAnsi="Times New Roman" w:cs="Times New Roman"/>
          <w:color w:val="000000"/>
        </w:rPr>
        <w:t>, flail chest and spinal injury on my EMT tex</w:t>
      </w:r>
      <w:r w:rsidR="004F5018">
        <w:rPr>
          <w:rFonts w:ascii="Times New Roman" w:hAnsi="Times New Roman" w:cs="Times New Roman"/>
          <w:color w:val="000000"/>
        </w:rPr>
        <w:t>tbook</w:t>
      </w:r>
      <w:del w:id="183" w:author="root" w:date="2017-06-03T23:07:00Z">
        <w:r w:rsidR="004F5018" w:rsidDel="00B83045">
          <w:rPr>
            <w:rFonts w:ascii="Times New Roman" w:hAnsi="Times New Roman" w:cs="Times New Roman"/>
            <w:color w:val="000000"/>
          </w:rPr>
          <w:delText xml:space="preserve"> suddenly came back to me</w:delText>
        </w:r>
      </w:del>
      <w:r w:rsidR="00837549">
        <w:rPr>
          <w:rFonts w:ascii="Times New Roman" w:hAnsi="Times New Roman" w:cs="Times New Roman"/>
          <w:color w:val="000000"/>
        </w:rPr>
        <w:t xml:space="preserve">, </w:t>
      </w:r>
      <w:r w:rsidR="00D43F2F">
        <w:rPr>
          <w:rFonts w:ascii="Times New Roman" w:hAnsi="Times New Roman" w:cs="Times New Roman"/>
          <w:color w:val="000000"/>
        </w:rPr>
        <w:t xml:space="preserve">and </w:t>
      </w:r>
      <w:ins w:id="184" w:author="root" w:date="2017-06-03T23:21:00Z">
        <w:r w:rsidR="001C2CF9">
          <w:rPr>
            <w:rFonts w:ascii="Times New Roman" w:hAnsi="Times New Roman" w:cs="Times New Roman"/>
            <w:color w:val="000000"/>
          </w:rPr>
          <w:t>a deep</w:t>
        </w:r>
      </w:ins>
      <w:del w:id="185" w:author="root" w:date="2017-06-03T23:21:00Z">
        <w:r w:rsidR="00D43F2F" w:rsidDel="001C2CF9">
          <w:rPr>
            <w:rFonts w:ascii="Times New Roman" w:hAnsi="Times New Roman" w:cs="Times New Roman"/>
            <w:color w:val="000000"/>
          </w:rPr>
          <w:delText>the</w:delText>
        </w:r>
      </w:del>
      <w:r w:rsidR="00D43F2F">
        <w:rPr>
          <w:rFonts w:ascii="Times New Roman" w:hAnsi="Times New Roman" w:cs="Times New Roman"/>
          <w:color w:val="000000"/>
        </w:rPr>
        <w:t xml:space="preserve"> </w:t>
      </w:r>
      <w:del w:id="186" w:author="root" w:date="2017-06-03T23:08:00Z">
        <w:r w:rsidR="00D43F2F" w:rsidDel="00B83045">
          <w:rPr>
            <w:rFonts w:ascii="Times New Roman" w:hAnsi="Times New Roman" w:cs="Times New Roman"/>
            <w:color w:val="000000"/>
          </w:rPr>
          <w:delText xml:space="preserve">thought </w:delText>
        </w:r>
      </w:del>
      <w:ins w:id="187" w:author="root" w:date="2017-06-03T23:08:00Z">
        <w:r w:rsidR="00B83045">
          <w:rPr>
            <w:rFonts w:ascii="Times New Roman" w:hAnsi="Times New Roman" w:cs="Times New Roman"/>
            <w:color w:val="000000"/>
          </w:rPr>
          <w:t>concern</w:t>
        </w:r>
        <w:r w:rsidR="00B83045">
          <w:rPr>
            <w:rFonts w:ascii="Times New Roman" w:hAnsi="Times New Roman" w:cs="Times New Roman"/>
            <w:color w:val="000000"/>
          </w:rPr>
          <w:t xml:space="preserve"> </w:t>
        </w:r>
      </w:ins>
      <w:ins w:id="188" w:author="root" w:date="2017-06-03T23:21:00Z">
        <w:r w:rsidR="001C2CF9">
          <w:rPr>
            <w:rFonts w:ascii="Times New Roman" w:hAnsi="Times New Roman" w:cs="Times New Roman"/>
            <w:color w:val="000000"/>
          </w:rPr>
          <w:t>for</w:t>
        </w:r>
      </w:ins>
      <w:del w:id="189" w:author="root" w:date="2017-06-03T23:21:00Z">
        <w:r w:rsidR="00D43F2F" w:rsidDel="001C2CF9">
          <w:rPr>
            <w:rFonts w:ascii="Times New Roman" w:hAnsi="Times New Roman" w:cs="Times New Roman"/>
            <w:color w:val="000000"/>
          </w:rPr>
          <w:delText>of</w:delText>
        </w:r>
      </w:del>
      <w:r w:rsidR="00D43F2F">
        <w:rPr>
          <w:rFonts w:ascii="Times New Roman" w:hAnsi="Times New Roman" w:cs="Times New Roman"/>
          <w:color w:val="000000"/>
        </w:rPr>
        <w:t xml:space="preserve"> seeing th</w:t>
      </w:r>
      <w:ins w:id="190" w:author="root" w:date="2017-06-03T23:08:00Z">
        <w:r w:rsidR="00B83045">
          <w:rPr>
            <w:rFonts w:ascii="Times New Roman" w:hAnsi="Times New Roman" w:cs="Times New Roman"/>
            <w:color w:val="000000"/>
          </w:rPr>
          <w:t>e</w:t>
        </w:r>
      </w:ins>
      <w:del w:id="191" w:author="root" w:date="2017-06-03T23:08:00Z">
        <w:r w:rsidR="00D43F2F" w:rsidDel="00B83045">
          <w:rPr>
            <w:rFonts w:ascii="Times New Roman" w:hAnsi="Times New Roman" w:cs="Times New Roman"/>
            <w:color w:val="000000"/>
          </w:rPr>
          <w:delText>o</w:delText>
        </w:r>
      </w:del>
      <w:r w:rsidR="00D43F2F">
        <w:rPr>
          <w:rFonts w:ascii="Times New Roman" w:hAnsi="Times New Roman" w:cs="Times New Roman"/>
          <w:color w:val="000000"/>
        </w:rPr>
        <w:t xml:space="preserve">se </w:t>
      </w:r>
      <w:del w:id="192" w:author="root" w:date="2017-06-03T23:08:00Z">
        <w:r w:rsidR="00D43F2F" w:rsidDel="00B83045">
          <w:rPr>
            <w:rFonts w:ascii="Times New Roman" w:hAnsi="Times New Roman" w:cs="Times New Roman"/>
            <w:color w:val="000000"/>
          </w:rPr>
          <w:delText xml:space="preserve">happen </w:delText>
        </w:r>
      </w:del>
      <w:r w:rsidR="00837549">
        <w:rPr>
          <w:rFonts w:ascii="Times New Roman" w:hAnsi="Times New Roman" w:cs="Times New Roman"/>
          <w:color w:val="000000"/>
        </w:rPr>
        <w:t>on a real person</w:t>
      </w:r>
      <w:del w:id="193" w:author="root" w:date="2017-06-03T23:08:00Z">
        <w:r w:rsidR="00837549" w:rsidDel="00B83045">
          <w:rPr>
            <w:rFonts w:ascii="Times New Roman" w:hAnsi="Times New Roman" w:cs="Times New Roman"/>
            <w:color w:val="000000"/>
          </w:rPr>
          <w:delText xml:space="preserve"> </w:delText>
        </w:r>
        <w:r w:rsidR="004210CC" w:rsidDel="00B83045">
          <w:rPr>
            <w:rFonts w:ascii="Times New Roman" w:hAnsi="Times New Roman" w:cs="Times New Roman"/>
            <w:color w:val="000000"/>
          </w:rPr>
          <w:delText>struck me with solemnity</w:delText>
        </w:r>
      </w:del>
      <w:r w:rsidR="004F5018">
        <w:rPr>
          <w:rFonts w:ascii="Times New Roman" w:hAnsi="Times New Roman" w:cs="Times New Roman"/>
          <w:color w:val="000000"/>
        </w:rPr>
        <w:t>.</w:t>
      </w:r>
      <w:r w:rsidR="007166F8" w:rsidRPr="007166F8">
        <w:rPr>
          <w:rFonts w:ascii="Times New Roman" w:hAnsi="Times New Roman" w:cs="Times New Roman"/>
          <w:color w:val="000000"/>
        </w:rPr>
        <w:t xml:space="preserve"> </w:t>
      </w:r>
      <w:ins w:id="194" w:author="root" w:date="2017-06-03T22:41:00Z">
        <w:r w:rsidR="00555B0D">
          <w:rPr>
            <w:rFonts w:ascii="Times New Roman" w:hAnsi="Times New Roman" w:cs="Times New Roman"/>
            <w:color w:val="000000"/>
          </w:rPr>
          <w:t>Was</w:t>
        </w:r>
      </w:ins>
      <w:del w:id="195" w:author="root" w:date="2017-06-03T22:41:00Z">
        <w:r w:rsidR="00B536C6" w:rsidDel="00555B0D">
          <w:rPr>
            <w:rFonts w:ascii="Times New Roman" w:hAnsi="Times New Roman" w:cs="Times New Roman"/>
            <w:color w:val="000000"/>
          </w:rPr>
          <w:delText>Am</w:delText>
        </w:r>
      </w:del>
      <w:r w:rsidR="007166F8" w:rsidRPr="007166F8">
        <w:rPr>
          <w:rFonts w:ascii="Times New Roman" w:hAnsi="Times New Roman" w:cs="Times New Roman"/>
          <w:color w:val="000000"/>
        </w:rPr>
        <w:t xml:space="preserve"> I ready to take responsibility </w:t>
      </w:r>
      <w:ins w:id="196" w:author="root" w:date="2017-06-03T23:10:00Z">
        <w:r w:rsidR="00B83045">
          <w:rPr>
            <w:rFonts w:ascii="Times New Roman" w:hAnsi="Times New Roman" w:cs="Times New Roman"/>
            <w:color w:val="000000"/>
          </w:rPr>
          <w:t>for</w:t>
        </w:r>
      </w:ins>
      <w:del w:id="197" w:author="root" w:date="2017-06-03T23:10:00Z">
        <w:r w:rsidR="007166F8" w:rsidRPr="007166F8" w:rsidDel="00B83045">
          <w:rPr>
            <w:rFonts w:ascii="Times New Roman" w:hAnsi="Times New Roman" w:cs="Times New Roman"/>
            <w:color w:val="000000"/>
          </w:rPr>
          <w:delText>of</w:delText>
        </w:r>
      </w:del>
      <w:r w:rsidR="007166F8" w:rsidRPr="007166F8">
        <w:rPr>
          <w:rFonts w:ascii="Times New Roman" w:hAnsi="Times New Roman" w:cs="Times New Roman"/>
          <w:color w:val="000000"/>
        </w:rPr>
        <w:t xml:space="preserve"> someone’s life?</w:t>
      </w:r>
    </w:p>
    <w:p w14:paraId="63E9BFD8" w14:textId="77777777" w:rsidR="00EA33B1" w:rsidRPr="001E0B4E" w:rsidRDefault="00EA33B1" w:rsidP="004210CC">
      <w:pPr>
        <w:ind w:firstLine="720"/>
        <w:rPr>
          <w:rFonts w:ascii="Times New Roman" w:hAnsi="Times New Roman" w:cs="Times New Roman"/>
          <w:color w:val="000000"/>
        </w:rPr>
      </w:pPr>
    </w:p>
    <w:p w14:paraId="02D2A1A5" w14:textId="7D5AA4C9" w:rsidR="00F724FC" w:rsidRDefault="007166F8" w:rsidP="00F724FC">
      <w:pPr>
        <w:ind w:firstLine="720"/>
        <w:rPr>
          <w:ins w:id="198" w:author="root" w:date="2017-06-04T01:01:00Z"/>
          <w:rFonts w:ascii="Times New Roman" w:hAnsi="Times New Roman" w:cs="Times New Roman"/>
          <w:color w:val="000000"/>
        </w:rPr>
        <w:pPrChange w:id="199" w:author="root" w:date="2017-06-04T01:01:00Z">
          <w:pPr>
            <w:ind w:firstLine="720"/>
          </w:pPr>
        </w:pPrChange>
      </w:pPr>
      <w:r w:rsidRPr="007166F8">
        <w:rPr>
          <w:rFonts w:ascii="Times New Roman" w:hAnsi="Times New Roman" w:cs="Times New Roman"/>
          <w:color w:val="000000"/>
        </w:rPr>
        <w:t xml:space="preserve">Before I had an answer, we </w:t>
      </w:r>
      <w:del w:id="200" w:author="root" w:date="2017-06-03T23:10:00Z">
        <w:r w:rsidR="008D4D7F" w:rsidDel="000033F3">
          <w:rPr>
            <w:rFonts w:ascii="Times New Roman" w:hAnsi="Times New Roman" w:cs="Times New Roman"/>
            <w:color w:val="000000"/>
          </w:rPr>
          <w:delText xml:space="preserve">have </w:delText>
        </w:r>
      </w:del>
      <w:r w:rsidR="00100644">
        <w:rPr>
          <w:rFonts w:ascii="Times New Roman" w:hAnsi="Times New Roman" w:cs="Times New Roman"/>
          <w:color w:val="000000"/>
        </w:rPr>
        <w:t>found</w:t>
      </w:r>
      <w:r w:rsidRPr="007166F8">
        <w:rPr>
          <w:rFonts w:ascii="Times New Roman" w:hAnsi="Times New Roman" w:cs="Times New Roman"/>
          <w:color w:val="000000"/>
        </w:rPr>
        <w:t xml:space="preserve"> our patient facing down </w:t>
      </w:r>
      <w:del w:id="201" w:author="root" w:date="2017-06-03T23:11:00Z">
        <w:r w:rsidRPr="007166F8" w:rsidDel="000033F3">
          <w:rPr>
            <w:rFonts w:ascii="Times New Roman" w:hAnsi="Times New Roman" w:cs="Times New Roman"/>
            <w:color w:val="000000"/>
          </w:rPr>
          <w:delText xml:space="preserve">nearly </w:delText>
        </w:r>
      </w:del>
      <w:r w:rsidRPr="007166F8">
        <w:rPr>
          <w:rFonts w:ascii="Times New Roman" w:hAnsi="Times New Roman" w:cs="Times New Roman"/>
          <w:color w:val="000000"/>
        </w:rPr>
        <w:t xml:space="preserve">choking on </w:t>
      </w:r>
      <w:del w:id="202" w:author="root" w:date="2017-06-03T22:43:00Z">
        <w:r w:rsidRPr="007166F8" w:rsidDel="00555B0D">
          <w:rPr>
            <w:rFonts w:ascii="Times New Roman" w:hAnsi="Times New Roman" w:cs="Times New Roman"/>
            <w:color w:val="000000"/>
          </w:rPr>
          <w:delText xml:space="preserve">his own </w:delText>
        </w:r>
      </w:del>
      <w:ins w:id="203" w:author="root" w:date="2017-06-03T22:43:00Z">
        <w:r w:rsidR="00555B0D">
          <w:rPr>
            <w:rFonts w:ascii="Times New Roman" w:hAnsi="Times New Roman" w:cs="Times New Roman"/>
            <w:color w:val="000000"/>
          </w:rPr>
          <w:t xml:space="preserve">a </w:t>
        </w:r>
      </w:ins>
      <w:ins w:id="204" w:author="root" w:date="2017-06-04T21:44:00Z">
        <w:r w:rsidR="00AE3715">
          <w:rPr>
            <w:rFonts w:ascii="Times New Roman" w:hAnsi="Times New Roman" w:cs="Times New Roman"/>
            <w:color w:val="000000"/>
          </w:rPr>
          <w:t xml:space="preserve">small </w:t>
        </w:r>
      </w:ins>
      <w:r w:rsidRPr="007166F8">
        <w:rPr>
          <w:rFonts w:ascii="Times New Roman" w:hAnsi="Times New Roman" w:cs="Times New Roman"/>
          <w:color w:val="000000"/>
        </w:rPr>
        <w:t xml:space="preserve">puddle of </w:t>
      </w:r>
      <w:ins w:id="205" w:author="root" w:date="2017-06-03T23:11:00Z">
        <w:r w:rsidR="000033F3">
          <w:rPr>
            <w:rFonts w:ascii="Times New Roman" w:hAnsi="Times New Roman" w:cs="Times New Roman"/>
            <w:color w:val="000000"/>
          </w:rPr>
          <w:t>h</w:t>
        </w:r>
      </w:ins>
      <w:ins w:id="206" w:author="root" w:date="2017-06-03T22:43:00Z">
        <w:r w:rsidR="00555B0D">
          <w:rPr>
            <w:rFonts w:ascii="Times New Roman" w:hAnsi="Times New Roman" w:cs="Times New Roman"/>
            <w:color w:val="000000"/>
          </w:rPr>
          <w:t xml:space="preserve">is own </w:t>
        </w:r>
      </w:ins>
      <w:r w:rsidRPr="007166F8">
        <w:rPr>
          <w:rFonts w:ascii="Times New Roman" w:hAnsi="Times New Roman" w:cs="Times New Roman"/>
          <w:color w:val="000000"/>
        </w:rPr>
        <w:t>blood.</w:t>
      </w:r>
      <w:r w:rsidR="00426192">
        <w:rPr>
          <w:rFonts w:ascii="Times New Roman" w:hAnsi="Times New Roman" w:cs="Times New Roman"/>
          <w:color w:val="000000"/>
        </w:rPr>
        <w:t xml:space="preserve"> </w:t>
      </w:r>
      <w:r w:rsidR="00A71592">
        <w:rPr>
          <w:rFonts w:ascii="Times New Roman" w:hAnsi="Times New Roman" w:cs="Times New Roman"/>
          <w:color w:val="000000"/>
        </w:rPr>
        <w:t xml:space="preserve">The </w:t>
      </w:r>
      <w:ins w:id="207" w:author="root" w:date="2017-06-03T23:15:00Z">
        <w:r w:rsidR="001C2CF9">
          <w:rPr>
            <w:rFonts w:ascii="Times New Roman" w:hAnsi="Times New Roman" w:cs="Times New Roman"/>
            <w:color w:val="000000"/>
          </w:rPr>
          <w:t>bloody</w:t>
        </w:r>
      </w:ins>
      <w:del w:id="208" w:author="root" w:date="2017-06-03T23:13:00Z">
        <w:r w:rsidR="00A71592" w:rsidDel="001C2CF9">
          <w:rPr>
            <w:rFonts w:ascii="Times New Roman" w:hAnsi="Times New Roman" w:cs="Times New Roman"/>
            <w:color w:val="000000"/>
          </w:rPr>
          <w:delText xml:space="preserve">sight of blood </w:delText>
        </w:r>
      </w:del>
      <w:ins w:id="209" w:author="root" w:date="2017-06-03T23:13:00Z">
        <w:r w:rsidR="001C2CF9">
          <w:rPr>
            <w:rFonts w:ascii="Times New Roman" w:hAnsi="Times New Roman" w:cs="Times New Roman"/>
            <w:color w:val="000000"/>
          </w:rPr>
          <w:t xml:space="preserve"> </w:t>
        </w:r>
      </w:ins>
      <w:ins w:id="210" w:author="root" w:date="2017-06-03T23:12:00Z">
        <w:r w:rsidR="000033F3">
          <w:rPr>
            <w:rFonts w:ascii="Times New Roman" w:hAnsi="Times New Roman" w:cs="Times New Roman"/>
            <w:color w:val="000000"/>
          </w:rPr>
          <w:t>scene</w:t>
        </w:r>
      </w:ins>
      <w:del w:id="211" w:author="root" w:date="2017-06-03T23:12:00Z">
        <w:r w:rsidR="006C74FE" w:rsidDel="000033F3">
          <w:rPr>
            <w:rFonts w:ascii="Times New Roman" w:hAnsi="Times New Roman" w:cs="Times New Roman"/>
            <w:color w:val="000000"/>
          </w:rPr>
          <w:delText>was</w:delText>
        </w:r>
      </w:del>
      <w:r w:rsidR="006C74FE">
        <w:rPr>
          <w:rFonts w:ascii="Times New Roman" w:hAnsi="Times New Roman" w:cs="Times New Roman"/>
          <w:color w:val="000000"/>
        </w:rPr>
        <w:t xml:space="preserve"> </w:t>
      </w:r>
      <w:ins w:id="212" w:author="root" w:date="2017-06-03T23:13:00Z">
        <w:r w:rsidR="001C2CF9">
          <w:rPr>
            <w:rFonts w:ascii="Times New Roman" w:hAnsi="Times New Roman" w:cs="Times New Roman"/>
            <w:color w:val="000000"/>
          </w:rPr>
          <w:t xml:space="preserve">was </w:t>
        </w:r>
      </w:ins>
      <w:r w:rsidR="006C74FE">
        <w:rPr>
          <w:rFonts w:ascii="Times New Roman" w:hAnsi="Times New Roman" w:cs="Times New Roman"/>
          <w:color w:val="000000"/>
        </w:rPr>
        <w:t xml:space="preserve">nothing like </w:t>
      </w:r>
      <w:r w:rsidR="004D363E">
        <w:rPr>
          <w:rFonts w:ascii="Times New Roman" w:hAnsi="Times New Roman" w:cs="Times New Roman"/>
          <w:color w:val="000000"/>
        </w:rPr>
        <w:t xml:space="preserve">the </w:t>
      </w:r>
      <w:r w:rsidR="006C74FE">
        <w:rPr>
          <w:rFonts w:ascii="Times New Roman" w:hAnsi="Times New Roman" w:cs="Times New Roman"/>
          <w:color w:val="000000"/>
        </w:rPr>
        <w:t>textbook</w:t>
      </w:r>
      <w:del w:id="213" w:author="root" w:date="2017-06-03T23:12:00Z">
        <w:r w:rsidR="006C74FE" w:rsidDel="000033F3">
          <w:rPr>
            <w:rFonts w:ascii="Times New Roman" w:hAnsi="Times New Roman" w:cs="Times New Roman"/>
            <w:color w:val="000000"/>
          </w:rPr>
          <w:delText xml:space="preserve"> pictures</w:delText>
        </w:r>
      </w:del>
      <w:r w:rsidR="00FD3582">
        <w:rPr>
          <w:rFonts w:ascii="Times New Roman" w:hAnsi="Times New Roman" w:cs="Times New Roman"/>
          <w:color w:val="000000"/>
        </w:rPr>
        <w:t xml:space="preserve">, </w:t>
      </w:r>
      <w:r w:rsidR="009150D7">
        <w:rPr>
          <w:rFonts w:ascii="Times New Roman" w:hAnsi="Times New Roman" w:cs="Times New Roman"/>
          <w:color w:val="000000"/>
        </w:rPr>
        <w:t xml:space="preserve">nor was I as composed as I </w:t>
      </w:r>
      <w:ins w:id="214" w:author="root" w:date="2017-06-03T23:17:00Z">
        <w:r w:rsidR="001C2CF9">
          <w:rPr>
            <w:rFonts w:ascii="Times New Roman" w:hAnsi="Times New Roman" w:cs="Times New Roman"/>
            <w:color w:val="000000"/>
          </w:rPr>
          <w:t xml:space="preserve">had </w:t>
        </w:r>
      </w:ins>
      <w:del w:id="215" w:author="root" w:date="2017-06-03T23:14:00Z">
        <w:r w:rsidR="00CF57FD" w:rsidDel="001C2CF9">
          <w:rPr>
            <w:rFonts w:ascii="Times New Roman" w:hAnsi="Times New Roman" w:cs="Times New Roman"/>
            <w:color w:val="000000"/>
          </w:rPr>
          <w:delText xml:space="preserve">had </w:delText>
        </w:r>
        <w:r w:rsidR="004D363E" w:rsidDel="001C2CF9">
          <w:rPr>
            <w:rFonts w:ascii="Times New Roman" w:hAnsi="Times New Roman" w:cs="Times New Roman"/>
            <w:color w:val="000000"/>
          </w:rPr>
          <w:delText>imagined</w:delText>
        </w:r>
      </w:del>
      <w:ins w:id="216" w:author="root" w:date="2017-06-03T23:14:00Z">
        <w:r w:rsidR="001C2CF9">
          <w:rPr>
            <w:rFonts w:ascii="Times New Roman" w:hAnsi="Times New Roman" w:cs="Times New Roman"/>
            <w:color w:val="000000"/>
          </w:rPr>
          <w:t>pictured myself</w:t>
        </w:r>
      </w:ins>
      <w:r w:rsidR="009150D7">
        <w:rPr>
          <w:rFonts w:ascii="Times New Roman" w:hAnsi="Times New Roman" w:cs="Times New Roman"/>
          <w:color w:val="000000"/>
        </w:rPr>
        <w:t>.</w:t>
      </w:r>
      <w:r w:rsidR="00A71592">
        <w:rPr>
          <w:rFonts w:ascii="Times New Roman" w:hAnsi="Times New Roman" w:cs="Times New Roman"/>
          <w:color w:val="000000"/>
        </w:rPr>
        <w:t xml:space="preserve"> </w:t>
      </w:r>
      <w:r w:rsidR="00426192">
        <w:rPr>
          <w:rFonts w:ascii="Times New Roman" w:hAnsi="Times New Roman" w:cs="Times New Roman"/>
          <w:color w:val="000000"/>
        </w:rPr>
        <w:t xml:space="preserve">As I </w:t>
      </w:r>
      <w:r w:rsidR="00100644">
        <w:rPr>
          <w:rFonts w:ascii="Times New Roman" w:hAnsi="Times New Roman" w:cs="Times New Roman"/>
          <w:color w:val="000000"/>
        </w:rPr>
        <w:t>palpated</w:t>
      </w:r>
      <w:r w:rsidR="00426192">
        <w:rPr>
          <w:rFonts w:ascii="Times New Roman" w:hAnsi="Times New Roman" w:cs="Times New Roman"/>
          <w:color w:val="000000"/>
        </w:rPr>
        <w:t xml:space="preserve"> his </w:t>
      </w:r>
      <w:r w:rsidR="00ED3CA8">
        <w:rPr>
          <w:rFonts w:ascii="Times New Roman" w:hAnsi="Times New Roman" w:cs="Times New Roman"/>
          <w:color w:val="000000"/>
        </w:rPr>
        <w:t xml:space="preserve">radial </w:t>
      </w:r>
      <w:r w:rsidR="00426192">
        <w:rPr>
          <w:rFonts w:ascii="Times New Roman" w:hAnsi="Times New Roman" w:cs="Times New Roman"/>
          <w:color w:val="000000"/>
        </w:rPr>
        <w:t>pulse</w:t>
      </w:r>
      <w:r w:rsidR="00D45DC9">
        <w:rPr>
          <w:rFonts w:ascii="Times New Roman" w:hAnsi="Times New Roman" w:cs="Times New Roman"/>
          <w:color w:val="000000"/>
        </w:rPr>
        <w:t>,</w:t>
      </w:r>
      <w:r w:rsidR="00426192">
        <w:rPr>
          <w:rFonts w:ascii="Times New Roman" w:hAnsi="Times New Roman" w:cs="Times New Roman"/>
          <w:color w:val="000000"/>
        </w:rPr>
        <w:t xml:space="preserve"> </w:t>
      </w:r>
      <w:r w:rsidR="00D45DC9">
        <w:rPr>
          <w:rFonts w:ascii="Times New Roman" w:hAnsi="Times New Roman" w:cs="Times New Roman"/>
          <w:color w:val="000000"/>
        </w:rPr>
        <w:t xml:space="preserve">my heart </w:t>
      </w:r>
      <w:del w:id="217" w:author="root" w:date="2017-06-03T23:16:00Z">
        <w:r w:rsidR="00D45DC9" w:rsidDel="001C2CF9">
          <w:rPr>
            <w:rFonts w:ascii="Times New Roman" w:hAnsi="Times New Roman" w:cs="Times New Roman"/>
            <w:color w:val="000000"/>
          </w:rPr>
          <w:delText xml:space="preserve">was beating so </w:delText>
        </w:r>
      </w:del>
      <w:ins w:id="218" w:author="root" w:date="2017-06-03T23:16:00Z">
        <w:r w:rsidR="001C2CF9">
          <w:rPr>
            <w:rFonts w:ascii="Times New Roman" w:hAnsi="Times New Roman" w:cs="Times New Roman"/>
            <w:color w:val="000000"/>
          </w:rPr>
          <w:t xml:space="preserve">raced so </w:t>
        </w:r>
      </w:ins>
      <w:r w:rsidR="00D45DC9">
        <w:rPr>
          <w:rFonts w:ascii="Times New Roman" w:hAnsi="Times New Roman" w:cs="Times New Roman"/>
          <w:color w:val="000000"/>
        </w:rPr>
        <w:t xml:space="preserve">hard that </w:t>
      </w:r>
      <w:r w:rsidR="00100644">
        <w:rPr>
          <w:rFonts w:ascii="Times New Roman" w:hAnsi="Times New Roman" w:cs="Times New Roman"/>
          <w:color w:val="000000"/>
        </w:rPr>
        <w:t xml:space="preserve">I </w:t>
      </w:r>
      <w:ins w:id="219" w:author="root" w:date="2017-06-03T23:16:00Z">
        <w:r w:rsidR="001C2CF9">
          <w:rPr>
            <w:rFonts w:ascii="Times New Roman" w:hAnsi="Times New Roman" w:cs="Times New Roman"/>
            <w:color w:val="000000"/>
          </w:rPr>
          <w:t xml:space="preserve">was </w:t>
        </w:r>
      </w:ins>
      <w:r w:rsidR="00100644">
        <w:rPr>
          <w:rFonts w:ascii="Times New Roman" w:hAnsi="Times New Roman" w:cs="Times New Roman"/>
          <w:color w:val="000000"/>
        </w:rPr>
        <w:t xml:space="preserve">almost </w:t>
      </w:r>
      <w:ins w:id="220" w:author="root" w:date="2017-06-03T23:16:00Z">
        <w:r w:rsidR="001C2CF9">
          <w:rPr>
            <w:rFonts w:ascii="Times New Roman" w:hAnsi="Times New Roman" w:cs="Times New Roman"/>
            <w:color w:val="000000"/>
          </w:rPr>
          <w:t xml:space="preserve">unable to </w:t>
        </w:r>
      </w:ins>
      <w:del w:id="221" w:author="root" w:date="2017-06-03T23:16:00Z">
        <w:r w:rsidR="00100644" w:rsidDel="001C2CF9">
          <w:rPr>
            <w:rFonts w:ascii="Times New Roman" w:hAnsi="Times New Roman" w:cs="Times New Roman"/>
            <w:color w:val="000000"/>
          </w:rPr>
          <w:delText>couldn’t</w:delText>
        </w:r>
        <w:r w:rsidR="00426192" w:rsidDel="001C2CF9">
          <w:rPr>
            <w:rFonts w:ascii="Times New Roman" w:hAnsi="Times New Roman" w:cs="Times New Roman"/>
            <w:color w:val="000000"/>
          </w:rPr>
          <w:delText xml:space="preserve"> </w:delText>
        </w:r>
      </w:del>
      <w:r w:rsidR="00426192">
        <w:rPr>
          <w:rFonts w:ascii="Times New Roman" w:hAnsi="Times New Roman" w:cs="Times New Roman"/>
          <w:color w:val="000000"/>
        </w:rPr>
        <w:t xml:space="preserve">distinguish my own heartbeat </w:t>
      </w:r>
      <w:r w:rsidR="00100644">
        <w:rPr>
          <w:rFonts w:ascii="Times New Roman" w:hAnsi="Times New Roman" w:cs="Times New Roman"/>
          <w:color w:val="000000"/>
        </w:rPr>
        <w:t xml:space="preserve">from his. </w:t>
      </w:r>
      <w:r w:rsidRPr="007166F8">
        <w:rPr>
          <w:rFonts w:ascii="Times New Roman" w:hAnsi="Times New Roman" w:cs="Times New Roman"/>
          <w:color w:val="000000"/>
        </w:rPr>
        <w:t xml:space="preserve">“Responsive to painful stimuli, breathing, </w:t>
      </w:r>
      <w:proofErr w:type="gramStart"/>
      <w:r w:rsidRPr="007166F8">
        <w:rPr>
          <w:rFonts w:ascii="Times New Roman" w:hAnsi="Times New Roman" w:cs="Times New Roman"/>
          <w:color w:val="000000"/>
        </w:rPr>
        <w:t>pulse</w:t>
      </w:r>
      <w:proofErr w:type="gramEnd"/>
      <w:r w:rsidRPr="007166F8">
        <w:rPr>
          <w:rFonts w:ascii="Times New Roman" w:hAnsi="Times New Roman" w:cs="Times New Roman"/>
          <w:color w:val="000000"/>
        </w:rPr>
        <w:t xml:space="preserve"> present, external bleeding controlled,” I </w:t>
      </w:r>
      <w:r w:rsidR="006C74FE">
        <w:rPr>
          <w:rFonts w:ascii="Times New Roman" w:hAnsi="Times New Roman" w:cs="Times New Roman"/>
          <w:color w:val="000000"/>
        </w:rPr>
        <w:t xml:space="preserve">forced myself to </w:t>
      </w:r>
      <w:ins w:id="222" w:author="root" w:date="2017-06-03T23:33:00Z">
        <w:r w:rsidR="00A20EAF">
          <w:rPr>
            <w:rFonts w:ascii="Times New Roman" w:hAnsi="Times New Roman" w:cs="Times New Roman"/>
            <w:color w:val="000000"/>
          </w:rPr>
          <w:t xml:space="preserve">keep </w:t>
        </w:r>
      </w:ins>
      <w:r w:rsidR="006C74FE">
        <w:rPr>
          <w:rFonts w:ascii="Times New Roman" w:hAnsi="Times New Roman" w:cs="Times New Roman"/>
          <w:color w:val="000000"/>
        </w:rPr>
        <w:t>calm</w:t>
      </w:r>
      <w:del w:id="223" w:author="root" w:date="2017-06-03T23:33:00Z">
        <w:r w:rsidR="006C74FE" w:rsidDel="00A20EAF">
          <w:rPr>
            <w:rFonts w:ascii="Times New Roman" w:hAnsi="Times New Roman" w:cs="Times New Roman"/>
            <w:color w:val="000000"/>
          </w:rPr>
          <w:delText xml:space="preserve"> down</w:delText>
        </w:r>
      </w:del>
      <w:r w:rsidR="006C74FE">
        <w:rPr>
          <w:rFonts w:ascii="Times New Roman" w:hAnsi="Times New Roman" w:cs="Times New Roman"/>
          <w:color w:val="000000"/>
        </w:rPr>
        <w:t xml:space="preserve"> and </w:t>
      </w:r>
      <w:r w:rsidRPr="007166F8">
        <w:rPr>
          <w:rFonts w:ascii="Times New Roman" w:hAnsi="Times New Roman" w:cs="Times New Roman"/>
          <w:color w:val="000000"/>
        </w:rPr>
        <w:t>formed my initial impression.</w:t>
      </w:r>
      <w:ins w:id="224" w:author="root" w:date="2017-06-04T01:01:00Z">
        <w:r w:rsidR="00F724FC">
          <w:rPr>
            <w:rFonts w:ascii="Times New Roman" w:hAnsi="Times New Roman" w:cs="Times New Roman"/>
            <w:color w:val="000000"/>
          </w:rPr>
          <w:t xml:space="preserve"> </w:t>
        </w:r>
      </w:ins>
      <w:del w:id="225" w:author="root" w:date="2017-06-04T01:00:00Z">
        <w:r w:rsidRPr="007166F8" w:rsidDel="00F724FC">
          <w:rPr>
            <w:rFonts w:ascii="Times New Roman" w:hAnsi="Times New Roman" w:cs="Times New Roman"/>
            <w:color w:val="000000"/>
          </w:rPr>
          <w:delText xml:space="preserve"> </w:delText>
        </w:r>
      </w:del>
      <w:r w:rsidRPr="007166F8">
        <w:rPr>
          <w:rFonts w:ascii="Times New Roman" w:hAnsi="Times New Roman" w:cs="Times New Roman"/>
          <w:color w:val="000000"/>
        </w:rPr>
        <w:t>My partner held his c-spine immedia</w:t>
      </w:r>
      <w:r w:rsidR="00D45DC9">
        <w:rPr>
          <w:rFonts w:ascii="Times New Roman" w:hAnsi="Times New Roman" w:cs="Times New Roman"/>
          <w:color w:val="000000"/>
        </w:rPr>
        <w:t xml:space="preserve">tely as we rolled him supine. “SpO2 </w:t>
      </w:r>
      <w:r w:rsidR="00B13F44">
        <w:rPr>
          <w:rFonts w:ascii="Times New Roman" w:hAnsi="Times New Roman" w:cs="Times New Roman"/>
          <w:color w:val="000000"/>
        </w:rPr>
        <w:t>86%,</w:t>
      </w:r>
      <w:r w:rsidRPr="007166F8">
        <w:rPr>
          <w:rFonts w:ascii="Times New Roman" w:hAnsi="Times New Roman" w:cs="Times New Roman"/>
          <w:color w:val="000000"/>
        </w:rPr>
        <w:t xml:space="preserve"> I’m giving </w:t>
      </w:r>
      <w:r w:rsidR="00B13F44">
        <w:rPr>
          <w:rFonts w:ascii="Times New Roman" w:hAnsi="Times New Roman" w:cs="Times New Roman"/>
          <w:color w:val="000000"/>
        </w:rPr>
        <w:t>him oxygen.</w:t>
      </w:r>
      <w:r w:rsidR="00B052EC">
        <w:rPr>
          <w:rFonts w:ascii="Times New Roman" w:hAnsi="Times New Roman" w:cs="Times New Roman"/>
          <w:color w:val="000000"/>
        </w:rPr>
        <w:t xml:space="preserve">” </w:t>
      </w:r>
      <w:ins w:id="226" w:author="root" w:date="2017-06-03T23:34:00Z">
        <w:r w:rsidR="007F5F67">
          <w:rPr>
            <w:rFonts w:ascii="Times New Roman" w:hAnsi="Times New Roman" w:cs="Times New Roman"/>
            <w:color w:val="000000"/>
          </w:rPr>
          <w:t>M</w:t>
        </w:r>
      </w:ins>
      <w:del w:id="227" w:author="root" w:date="2017-06-03T23:34:00Z">
        <w:r w:rsidRPr="007166F8" w:rsidDel="007F5F67">
          <w:rPr>
            <w:rFonts w:ascii="Times New Roman" w:hAnsi="Times New Roman" w:cs="Times New Roman"/>
            <w:color w:val="000000"/>
          </w:rPr>
          <w:delText>I</w:delText>
        </w:r>
        <w:r w:rsidR="00720400" w:rsidDel="007F5F67">
          <w:rPr>
            <w:rFonts w:ascii="Times New Roman" w:hAnsi="Times New Roman" w:cs="Times New Roman"/>
            <w:color w:val="000000"/>
          </w:rPr>
          <w:delText xml:space="preserve"> </w:delText>
        </w:r>
      </w:del>
      <w:del w:id="228" w:author="root" w:date="2017-06-03T23:28:00Z">
        <w:r w:rsidR="00A77F08" w:rsidDel="00A20EAF">
          <w:rPr>
            <w:rFonts w:ascii="Times New Roman" w:hAnsi="Times New Roman" w:cs="Times New Roman"/>
            <w:color w:val="000000"/>
          </w:rPr>
          <w:delText xml:space="preserve">unleashed </w:delText>
        </w:r>
      </w:del>
      <w:del w:id="229" w:author="root" w:date="2017-06-03T23:34:00Z">
        <w:r w:rsidR="00A77F08" w:rsidDel="007F5F67">
          <w:rPr>
            <w:rFonts w:ascii="Times New Roman" w:hAnsi="Times New Roman" w:cs="Times New Roman"/>
            <w:color w:val="000000"/>
          </w:rPr>
          <w:delText>m</w:delText>
        </w:r>
      </w:del>
      <w:r w:rsidR="00A77F08">
        <w:rPr>
          <w:rFonts w:ascii="Times New Roman" w:hAnsi="Times New Roman" w:cs="Times New Roman"/>
          <w:color w:val="000000"/>
        </w:rPr>
        <w:t xml:space="preserve">y </w:t>
      </w:r>
      <w:del w:id="230" w:author="root" w:date="2017-06-03T23:31:00Z">
        <w:r w:rsidR="00A77F08" w:rsidDel="00A20EAF">
          <w:rPr>
            <w:rFonts w:ascii="Times New Roman" w:hAnsi="Times New Roman" w:cs="Times New Roman"/>
            <w:color w:val="000000"/>
          </w:rPr>
          <w:delText xml:space="preserve">tightened </w:delText>
        </w:r>
      </w:del>
      <w:ins w:id="231" w:author="root" w:date="2017-06-03T23:31:00Z">
        <w:r w:rsidR="00A20EAF">
          <w:rPr>
            <w:rFonts w:ascii="Times New Roman" w:hAnsi="Times New Roman" w:cs="Times New Roman"/>
            <w:color w:val="000000"/>
          </w:rPr>
          <w:t>stressed</w:t>
        </w:r>
        <w:r w:rsidR="00A20EAF">
          <w:rPr>
            <w:rFonts w:ascii="Times New Roman" w:hAnsi="Times New Roman" w:cs="Times New Roman"/>
            <w:color w:val="000000"/>
          </w:rPr>
          <w:t xml:space="preserve"> </w:t>
        </w:r>
      </w:ins>
      <w:r w:rsidR="00A77F08">
        <w:rPr>
          <w:rFonts w:ascii="Times New Roman" w:hAnsi="Times New Roman" w:cs="Times New Roman"/>
          <w:color w:val="000000"/>
        </w:rPr>
        <w:t xml:space="preserve">vocal cord </w:t>
      </w:r>
      <w:ins w:id="232" w:author="root" w:date="2017-06-03T23:35:00Z">
        <w:r w:rsidR="007F5F67">
          <w:rPr>
            <w:rFonts w:ascii="Times New Roman" w:hAnsi="Times New Roman" w:cs="Times New Roman"/>
            <w:color w:val="000000"/>
          </w:rPr>
          <w:t>started to loosen up as I</w:t>
        </w:r>
      </w:ins>
      <w:del w:id="233" w:author="root" w:date="2017-06-03T23:35:00Z">
        <w:r w:rsidR="00A77F08" w:rsidDel="007F5F67">
          <w:rPr>
            <w:rFonts w:ascii="Times New Roman" w:hAnsi="Times New Roman" w:cs="Times New Roman"/>
            <w:color w:val="000000"/>
          </w:rPr>
          <w:delText>and</w:delText>
        </w:r>
      </w:del>
      <w:r w:rsidR="00A77F08">
        <w:rPr>
          <w:rFonts w:ascii="Times New Roman" w:hAnsi="Times New Roman" w:cs="Times New Roman"/>
          <w:color w:val="000000"/>
        </w:rPr>
        <w:t xml:space="preserve"> </w:t>
      </w:r>
      <w:del w:id="234" w:author="root" w:date="2017-06-03T23:36:00Z">
        <w:r w:rsidRPr="007166F8" w:rsidDel="007F5F67">
          <w:rPr>
            <w:rFonts w:ascii="Times New Roman" w:hAnsi="Times New Roman" w:cs="Times New Roman"/>
            <w:color w:val="000000"/>
          </w:rPr>
          <w:delText xml:space="preserve">informed </w:delText>
        </w:r>
      </w:del>
      <w:ins w:id="235" w:author="root" w:date="2017-06-03T23:37:00Z">
        <w:r w:rsidR="007F5F67">
          <w:rPr>
            <w:rFonts w:ascii="Times New Roman" w:hAnsi="Times New Roman" w:cs="Times New Roman"/>
            <w:color w:val="000000"/>
          </w:rPr>
          <w:t>updated</w:t>
        </w:r>
      </w:ins>
      <w:ins w:id="236" w:author="root" w:date="2017-06-03T23:36:00Z">
        <w:r w:rsidR="007F5F67">
          <w:rPr>
            <w:rFonts w:ascii="Times New Roman" w:hAnsi="Times New Roman" w:cs="Times New Roman"/>
            <w:color w:val="000000"/>
          </w:rPr>
          <w:t xml:space="preserve"> </w:t>
        </w:r>
      </w:ins>
      <w:r w:rsidRPr="007166F8">
        <w:rPr>
          <w:rFonts w:ascii="Times New Roman" w:hAnsi="Times New Roman" w:cs="Times New Roman"/>
          <w:color w:val="000000"/>
        </w:rPr>
        <w:t>the crew</w:t>
      </w:r>
      <w:r w:rsidR="00B052EC">
        <w:rPr>
          <w:rFonts w:ascii="Times New Roman" w:hAnsi="Times New Roman" w:cs="Times New Roman"/>
          <w:color w:val="000000"/>
        </w:rPr>
        <w:t>.</w:t>
      </w:r>
      <w:r w:rsidR="0012442A">
        <w:rPr>
          <w:rFonts w:ascii="Times New Roman" w:hAnsi="Times New Roman" w:cs="Times New Roman"/>
          <w:color w:val="000000"/>
        </w:rPr>
        <w:t xml:space="preserve"> </w:t>
      </w:r>
    </w:p>
    <w:p w14:paraId="5F6B4229" w14:textId="77777777" w:rsidR="00F724FC" w:rsidRDefault="00F724FC" w:rsidP="00F724FC">
      <w:pPr>
        <w:ind w:firstLine="720"/>
        <w:rPr>
          <w:ins w:id="237" w:author="root" w:date="2017-06-04T01:01:00Z"/>
          <w:rFonts w:ascii="Times New Roman" w:hAnsi="Times New Roman" w:cs="Times New Roman"/>
          <w:color w:val="000000"/>
        </w:rPr>
        <w:pPrChange w:id="238" w:author="root" w:date="2017-06-04T01:01:00Z">
          <w:pPr>
            <w:ind w:firstLine="720"/>
          </w:pPr>
        </w:pPrChange>
      </w:pPr>
    </w:p>
    <w:p w14:paraId="7C448000" w14:textId="4C0AAE00" w:rsidR="007166F8" w:rsidRDefault="0012442A" w:rsidP="00F724FC">
      <w:pPr>
        <w:ind w:firstLine="720"/>
        <w:rPr>
          <w:ins w:id="239" w:author="root" w:date="2017-06-03T17:38:00Z"/>
          <w:rFonts w:ascii="Times New Roman" w:hAnsi="Times New Roman" w:cs="Times New Roman"/>
          <w:color w:val="000000"/>
        </w:rPr>
        <w:pPrChange w:id="240" w:author="root" w:date="2017-06-04T01:01:00Z">
          <w:pPr>
            <w:ind w:firstLine="720"/>
          </w:pPr>
        </w:pPrChange>
      </w:pPr>
      <w:r>
        <w:rPr>
          <w:rFonts w:ascii="Times New Roman" w:hAnsi="Times New Roman" w:cs="Times New Roman"/>
          <w:color w:val="000000"/>
        </w:rPr>
        <w:t>“</w:t>
      </w:r>
      <w:r w:rsidR="00777460">
        <w:rPr>
          <w:rFonts w:ascii="Times New Roman" w:hAnsi="Times New Roman" w:cs="Times New Roman"/>
          <w:color w:val="000000"/>
        </w:rPr>
        <w:t>Come on</w:t>
      </w:r>
      <w:ins w:id="241" w:author="root" w:date="2017-06-04T22:25:00Z">
        <w:r w:rsidR="00350D96">
          <w:rPr>
            <w:rFonts w:ascii="Times New Roman" w:hAnsi="Times New Roman" w:cs="Times New Roman"/>
            <w:color w:val="000000"/>
          </w:rPr>
          <w:t>,</w:t>
        </w:r>
      </w:ins>
      <w:r w:rsidR="00777460">
        <w:rPr>
          <w:rFonts w:ascii="Times New Roman" w:hAnsi="Times New Roman" w:cs="Times New Roman"/>
          <w:color w:val="000000"/>
        </w:rPr>
        <w:t xml:space="preserve"> </w:t>
      </w:r>
      <w:ins w:id="242" w:author="root" w:date="2017-06-04T22:25:00Z">
        <w:r w:rsidR="00350D96">
          <w:rPr>
            <w:rFonts w:ascii="Times New Roman" w:hAnsi="Times New Roman" w:cs="Times New Roman"/>
            <w:color w:val="000000"/>
          </w:rPr>
          <w:t>s</w:t>
        </w:r>
      </w:ins>
      <w:del w:id="243" w:author="root" w:date="2017-06-04T22:25:00Z">
        <w:r w:rsidR="00BA1A2A" w:rsidDel="00350D96">
          <w:rPr>
            <w:rFonts w:ascii="Times New Roman" w:hAnsi="Times New Roman" w:cs="Times New Roman"/>
            <w:color w:val="000000"/>
          </w:rPr>
          <w:delText>s</w:delText>
        </w:r>
      </w:del>
      <w:r w:rsidR="00BA1A2A">
        <w:rPr>
          <w:rFonts w:ascii="Times New Roman" w:hAnsi="Times New Roman" w:cs="Times New Roman"/>
          <w:color w:val="000000"/>
        </w:rPr>
        <w:t>tay</w:t>
      </w:r>
      <w:ins w:id="244" w:author="root" w:date="2017-06-04T22:25:00Z">
        <w:r w:rsidR="00350D96">
          <w:rPr>
            <w:rFonts w:ascii="Times New Roman" w:hAnsi="Times New Roman" w:cs="Times New Roman"/>
            <w:color w:val="000000"/>
          </w:rPr>
          <w:t xml:space="preserve"> </w:t>
        </w:r>
      </w:ins>
      <w:del w:id="245" w:author="root" w:date="2017-06-04T22:25:00Z">
        <w:r w:rsidR="00BA1A2A" w:rsidDel="00350D96">
          <w:rPr>
            <w:rFonts w:ascii="Times New Roman" w:hAnsi="Times New Roman" w:cs="Times New Roman"/>
            <w:color w:val="000000"/>
          </w:rPr>
          <w:delText xml:space="preserve"> </w:delText>
        </w:r>
      </w:del>
      <w:r w:rsidR="00BA1A2A">
        <w:rPr>
          <w:rFonts w:ascii="Times New Roman" w:hAnsi="Times New Roman" w:cs="Times New Roman"/>
          <w:color w:val="000000"/>
        </w:rPr>
        <w:t>with me</w:t>
      </w:r>
      <w:ins w:id="246" w:author="root" w:date="2017-06-04T22:25:00Z">
        <w:r w:rsidR="00350D96">
          <w:rPr>
            <w:rFonts w:ascii="Times New Roman" w:hAnsi="Times New Roman" w:cs="Times New Roman"/>
            <w:color w:val="000000"/>
          </w:rPr>
          <w:t>!</w:t>
        </w:r>
      </w:ins>
      <w:del w:id="247" w:author="root" w:date="2017-06-04T22:25:00Z">
        <w:r w:rsidR="003529D8" w:rsidDel="00350D96">
          <w:rPr>
            <w:rFonts w:ascii="Times New Roman" w:hAnsi="Times New Roman" w:cs="Times New Roman"/>
            <w:color w:val="000000"/>
          </w:rPr>
          <w:delText>.</w:delText>
        </w:r>
      </w:del>
      <w:r>
        <w:rPr>
          <w:rFonts w:ascii="Times New Roman" w:hAnsi="Times New Roman" w:cs="Times New Roman"/>
          <w:color w:val="000000"/>
        </w:rPr>
        <w:t>”</w:t>
      </w:r>
      <w:r w:rsidR="00C33C90">
        <w:rPr>
          <w:rFonts w:ascii="Times New Roman" w:hAnsi="Times New Roman" w:cs="Times New Roman"/>
          <w:color w:val="000000"/>
        </w:rPr>
        <w:t xml:space="preserve"> I urged </w:t>
      </w:r>
      <w:ins w:id="248" w:author="root" w:date="2017-06-03T23:37:00Z">
        <w:r w:rsidR="007F5F67">
          <w:rPr>
            <w:rFonts w:ascii="Times New Roman" w:hAnsi="Times New Roman" w:cs="Times New Roman"/>
            <w:color w:val="000000"/>
          </w:rPr>
          <w:t>the patient</w:t>
        </w:r>
      </w:ins>
      <w:del w:id="249" w:author="root" w:date="2017-06-03T23:37:00Z">
        <w:r w:rsidR="00C33C90" w:rsidDel="007F5F67">
          <w:rPr>
            <w:rFonts w:ascii="Times New Roman" w:hAnsi="Times New Roman" w:cs="Times New Roman"/>
            <w:color w:val="000000"/>
          </w:rPr>
          <w:delText>him</w:delText>
        </w:r>
      </w:del>
      <w:r w:rsidR="00C33C90">
        <w:rPr>
          <w:rFonts w:ascii="Times New Roman" w:hAnsi="Times New Roman" w:cs="Times New Roman"/>
          <w:color w:val="000000"/>
        </w:rPr>
        <w:t xml:space="preserve"> </w:t>
      </w:r>
      <w:r w:rsidR="00AD6E92">
        <w:rPr>
          <w:rFonts w:ascii="Times New Roman" w:hAnsi="Times New Roman" w:cs="Times New Roman"/>
          <w:color w:val="000000"/>
        </w:rPr>
        <w:t xml:space="preserve">while putting </w:t>
      </w:r>
      <w:del w:id="250" w:author="root" w:date="2017-06-03T23:37:00Z">
        <w:r w:rsidR="00AD6E92" w:rsidDel="007F5F67">
          <w:rPr>
            <w:rFonts w:ascii="Times New Roman" w:hAnsi="Times New Roman" w:cs="Times New Roman"/>
            <w:color w:val="000000"/>
          </w:rPr>
          <w:delText xml:space="preserve">on </w:delText>
        </w:r>
        <w:r w:rsidR="00CF57FD" w:rsidDel="007F5F67">
          <w:rPr>
            <w:rFonts w:ascii="Times New Roman" w:hAnsi="Times New Roman" w:cs="Times New Roman"/>
            <w:color w:val="000000"/>
          </w:rPr>
          <w:delText>a</w:delText>
        </w:r>
      </w:del>
      <w:ins w:id="251" w:author="root" w:date="2017-06-03T23:37:00Z">
        <w:r w:rsidR="007F5F67">
          <w:rPr>
            <w:rFonts w:ascii="Times New Roman" w:hAnsi="Times New Roman" w:cs="Times New Roman"/>
            <w:color w:val="000000"/>
          </w:rPr>
          <w:t>a</w:t>
        </w:r>
      </w:ins>
      <w:r w:rsidR="00CF57FD">
        <w:rPr>
          <w:rFonts w:ascii="Times New Roman" w:hAnsi="Times New Roman" w:cs="Times New Roman"/>
          <w:color w:val="000000"/>
        </w:rPr>
        <w:t xml:space="preserve"> </w:t>
      </w:r>
      <w:r w:rsidR="00AD6E92">
        <w:rPr>
          <w:rFonts w:ascii="Times New Roman" w:hAnsi="Times New Roman" w:cs="Times New Roman"/>
          <w:color w:val="000000"/>
        </w:rPr>
        <w:t>non-rebreather mask</w:t>
      </w:r>
      <w:ins w:id="252" w:author="root" w:date="2017-06-03T23:37:00Z">
        <w:r w:rsidR="007F5F67">
          <w:rPr>
            <w:rFonts w:ascii="Times New Roman" w:hAnsi="Times New Roman" w:cs="Times New Roman"/>
            <w:color w:val="000000"/>
          </w:rPr>
          <w:t xml:space="preserve"> on him</w:t>
        </w:r>
      </w:ins>
      <w:r w:rsidR="00AD6E92">
        <w:rPr>
          <w:rFonts w:ascii="Times New Roman" w:hAnsi="Times New Roman" w:cs="Times New Roman"/>
          <w:color w:val="000000"/>
        </w:rPr>
        <w:t>.</w:t>
      </w:r>
      <w:del w:id="253" w:author="root" w:date="2017-06-03T23:41:00Z">
        <w:r w:rsidR="00AD6E92" w:rsidDel="007F5F67">
          <w:rPr>
            <w:rFonts w:ascii="Times New Roman" w:hAnsi="Times New Roman" w:cs="Times New Roman"/>
            <w:color w:val="000000"/>
          </w:rPr>
          <w:delText xml:space="preserve"> </w:delText>
        </w:r>
        <w:r w:rsidR="0063378D" w:rsidRPr="007166F8" w:rsidDel="007F5F67">
          <w:rPr>
            <w:rFonts w:ascii="Times New Roman" w:hAnsi="Times New Roman" w:cs="Times New Roman"/>
            <w:color w:val="000000"/>
          </w:rPr>
          <w:delText>Although he wasn’t conscious,</w:delText>
        </w:r>
      </w:del>
      <w:r w:rsidR="0063378D" w:rsidRPr="007166F8">
        <w:rPr>
          <w:rFonts w:ascii="Times New Roman" w:hAnsi="Times New Roman" w:cs="Times New Roman"/>
          <w:color w:val="000000"/>
        </w:rPr>
        <w:t xml:space="preserve"> </w:t>
      </w:r>
      <w:del w:id="254" w:author="root" w:date="2017-06-03T23:42:00Z">
        <w:r w:rsidR="0063378D" w:rsidRPr="007166F8" w:rsidDel="007F5F67">
          <w:rPr>
            <w:rFonts w:ascii="Times New Roman" w:hAnsi="Times New Roman" w:cs="Times New Roman"/>
            <w:color w:val="000000"/>
          </w:rPr>
          <w:delText>I felt an indescribab</w:delText>
        </w:r>
        <w:r w:rsidR="007E2C1E" w:rsidDel="007F5F67">
          <w:rPr>
            <w:rFonts w:ascii="Times New Roman" w:hAnsi="Times New Roman" w:cs="Times New Roman"/>
            <w:color w:val="000000"/>
          </w:rPr>
          <w:delText xml:space="preserve">le relief </w:delText>
        </w:r>
      </w:del>
      <w:del w:id="255" w:author="root" w:date="2017-06-03T23:39:00Z">
        <w:r w:rsidR="007E2C1E" w:rsidDel="007F5F67">
          <w:rPr>
            <w:rFonts w:ascii="Times New Roman" w:hAnsi="Times New Roman" w:cs="Times New Roman"/>
            <w:color w:val="000000"/>
          </w:rPr>
          <w:delText xml:space="preserve">when </w:delText>
        </w:r>
      </w:del>
      <w:del w:id="256" w:author="root" w:date="2017-06-03T23:42:00Z">
        <w:r w:rsidR="007E2C1E" w:rsidDel="007F5F67">
          <w:rPr>
            <w:rFonts w:ascii="Times New Roman" w:hAnsi="Times New Roman" w:cs="Times New Roman"/>
            <w:color w:val="000000"/>
          </w:rPr>
          <w:delText>h</w:delText>
        </w:r>
      </w:del>
      <w:ins w:id="257" w:author="root" w:date="2017-06-03T23:42:00Z">
        <w:r w:rsidR="007F5F67">
          <w:rPr>
            <w:rFonts w:ascii="Times New Roman" w:hAnsi="Times New Roman" w:cs="Times New Roman"/>
            <w:color w:val="000000"/>
          </w:rPr>
          <w:t>H</w:t>
        </w:r>
      </w:ins>
      <w:r w:rsidR="007E2C1E">
        <w:rPr>
          <w:rFonts w:ascii="Times New Roman" w:hAnsi="Times New Roman" w:cs="Times New Roman"/>
          <w:color w:val="000000"/>
        </w:rPr>
        <w:t>is SpO2 creeped</w:t>
      </w:r>
      <w:r w:rsidR="0063378D" w:rsidRPr="007166F8">
        <w:rPr>
          <w:rFonts w:ascii="Times New Roman" w:hAnsi="Times New Roman" w:cs="Times New Roman"/>
          <w:color w:val="000000"/>
        </w:rPr>
        <w:t xml:space="preserve"> </w:t>
      </w:r>
      <w:ins w:id="258" w:author="root" w:date="2017-06-03T23:34:00Z">
        <w:r w:rsidR="007F5F67">
          <w:rPr>
            <w:rFonts w:ascii="Times New Roman" w:hAnsi="Times New Roman" w:cs="Times New Roman"/>
            <w:color w:val="000000"/>
          </w:rPr>
          <w:t xml:space="preserve">back </w:t>
        </w:r>
      </w:ins>
      <w:r w:rsidR="00746DBE">
        <w:rPr>
          <w:rFonts w:ascii="Times New Roman" w:hAnsi="Times New Roman" w:cs="Times New Roman"/>
          <w:color w:val="000000"/>
        </w:rPr>
        <w:t xml:space="preserve">up </w:t>
      </w:r>
      <w:r w:rsidR="0063378D" w:rsidRPr="007166F8">
        <w:rPr>
          <w:rFonts w:ascii="Times New Roman" w:hAnsi="Times New Roman" w:cs="Times New Roman"/>
          <w:color w:val="000000"/>
        </w:rPr>
        <w:t>to 95%</w:t>
      </w:r>
      <w:del w:id="259" w:author="root" w:date="2017-06-03T23:39:00Z">
        <w:r w:rsidR="0063378D" w:rsidRPr="007166F8" w:rsidDel="007F5F67">
          <w:rPr>
            <w:rFonts w:ascii="Times New Roman" w:hAnsi="Times New Roman" w:cs="Times New Roman"/>
            <w:color w:val="000000"/>
          </w:rPr>
          <w:delText>,</w:delText>
        </w:r>
      </w:del>
      <w:r w:rsidR="0063378D" w:rsidRPr="007166F8">
        <w:rPr>
          <w:rFonts w:ascii="Times New Roman" w:hAnsi="Times New Roman" w:cs="Times New Roman"/>
          <w:color w:val="000000"/>
        </w:rPr>
        <w:t xml:space="preserve"> as if his </w:t>
      </w:r>
      <w:ins w:id="260" w:author="root" w:date="2017-06-04T22:26:00Z">
        <w:r w:rsidR="00350D96">
          <w:rPr>
            <w:rFonts w:ascii="Times New Roman" w:hAnsi="Times New Roman" w:cs="Times New Roman"/>
            <w:color w:val="000000"/>
          </w:rPr>
          <w:t xml:space="preserve">unconscious </w:t>
        </w:r>
      </w:ins>
      <w:r w:rsidR="0063378D" w:rsidRPr="007166F8">
        <w:rPr>
          <w:rFonts w:ascii="Times New Roman" w:hAnsi="Times New Roman" w:cs="Times New Roman"/>
          <w:color w:val="000000"/>
        </w:rPr>
        <w:t xml:space="preserve">body </w:t>
      </w:r>
      <w:ins w:id="261" w:author="root" w:date="2017-06-03T23:39:00Z">
        <w:r w:rsidR="007F5F67">
          <w:rPr>
            <w:rFonts w:ascii="Times New Roman" w:hAnsi="Times New Roman" w:cs="Times New Roman"/>
            <w:color w:val="000000"/>
          </w:rPr>
          <w:t xml:space="preserve">was </w:t>
        </w:r>
      </w:ins>
      <w:r w:rsidR="0063378D" w:rsidRPr="007166F8">
        <w:rPr>
          <w:rFonts w:ascii="Times New Roman" w:hAnsi="Times New Roman" w:cs="Times New Roman"/>
          <w:color w:val="000000"/>
        </w:rPr>
        <w:t>listen</w:t>
      </w:r>
      <w:ins w:id="262" w:author="root" w:date="2017-06-03T23:39:00Z">
        <w:r w:rsidR="007F5F67">
          <w:rPr>
            <w:rFonts w:ascii="Times New Roman" w:hAnsi="Times New Roman" w:cs="Times New Roman"/>
            <w:color w:val="000000"/>
          </w:rPr>
          <w:t>ing</w:t>
        </w:r>
      </w:ins>
      <w:del w:id="263" w:author="root" w:date="2017-06-03T23:39:00Z">
        <w:r w:rsidR="0063378D" w:rsidRPr="007166F8" w:rsidDel="007F5F67">
          <w:rPr>
            <w:rFonts w:ascii="Times New Roman" w:hAnsi="Times New Roman" w:cs="Times New Roman"/>
            <w:color w:val="000000"/>
          </w:rPr>
          <w:delText>ed</w:delText>
        </w:r>
      </w:del>
      <w:r w:rsidR="0063378D" w:rsidRPr="007166F8">
        <w:rPr>
          <w:rFonts w:ascii="Times New Roman" w:hAnsi="Times New Roman" w:cs="Times New Roman"/>
          <w:color w:val="000000"/>
        </w:rPr>
        <w:t xml:space="preserve"> to me. </w:t>
      </w:r>
      <w:ins w:id="264" w:author="root" w:date="2017-06-03T23:47:00Z">
        <w:r w:rsidR="00EA2ABE">
          <w:rPr>
            <w:rFonts w:ascii="Times New Roman" w:hAnsi="Times New Roman" w:cs="Times New Roman"/>
            <w:color w:val="000000"/>
          </w:rPr>
          <w:t xml:space="preserve">It gave </w:t>
        </w:r>
        <w:r w:rsidR="00EA2ABE">
          <w:rPr>
            <w:rFonts w:ascii="Times New Roman" w:hAnsi="Times New Roman" w:cs="Times New Roman"/>
            <w:color w:val="000000"/>
          </w:rPr>
          <w:lastRenderedPageBreak/>
          <w:t>me a moment of relief, but</w:t>
        </w:r>
      </w:ins>
      <w:del w:id="265" w:author="root" w:date="2017-06-03T23:47:00Z">
        <w:r w:rsidR="00340433" w:rsidDel="00EA2ABE">
          <w:rPr>
            <w:rFonts w:ascii="Times New Roman" w:hAnsi="Times New Roman" w:cs="Times New Roman"/>
            <w:color w:val="000000"/>
          </w:rPr>
          <w:delText xml:space="preserve">However, </w:delText>
        </w:r>
      </w:del>
      <w:ins w:id="266" w:author="root" w:date="2017-06-03T23:47:00Z">
        <w:r w:rsidR="00EA2ABE">
          <w:rPr>
            <w:rFonts w:ascii="Times New Roman" w:hAnsi="Times New Roman" w:cs="Times New Roman"/>
            <w:color w:val="000000"/>
          </w:rPr>
          <w:t xml:space="preserve"> </w:t>
        </w:r>
      </w:ins>
      <w:r w:rsidR="00340433">
        <w:rPr>
          <w:rFonts w:ascii="Times New Roman" w:hAnsi="Times New Roman" w:cs="Times New Roman"/>
          <w:color w:val="000000"/>
        </w:rPr>
        <w:t xml:space="preserve">the severity of his condition </w:t>
      </w:r>
      <w:del w:id="267" w:author="root" w:date="2017-06-03T23:49:00Z">
        <w:r w:rsidR="009264E7" w:rsidDel="00EA2ABE">
          <w:rPr>
            <w:rFonts w:ascii="Times New Roman" w:hAnsi="Times New Roman" w:cs="Times New Roman"/>
            <w:color w:val="000000"/>
          </w:rPr>
          <w:delText xml:space="preserve">deemed </w:delText>
        </w:r>
        <w:r w:rsidR="00E35BDB" w:rsidDel="00EA2ABE">
          <w:rPr>
            <w:rFonts w:ascii="Times New Roman" w:hAnsi="Times New Roman" w:cs="Times New Roman"/>
            <w:color w:val="000000"/>
          </w:rPr>
          <w:delText xml:space="preserve">any moment of </w:delText>
        </w:r>
        <w:r w:rsidR="004D363E" w:rsidDel="00EA2ABE">
          <w:rPr>
            <w:rFonts w:ascii="Times New Roman" w:hAnsi="Times New Roman" w:cs="Times New Roman" w:hint="eastAsia"/>
            <w:color w:val="000000"/>
          </w:rPr>
          <w:delText xml:space="preserve">ease </w:delText>
        </w:r>
        <w:r w:rsidR="00E35BDB" w:rsidDel="00EA2ABE">
          <w:rPr>
            <w:rFonts w:ascii="Times New Roman" w:hAnsi="Times New Roman" w:cs="Times New Roman"/>
            <w:color w:val="000000"/>
          </w:rPr>
          <w:delText xml:space="preserve">a risk to </w:delText>
        </w:r>
        <w:r w:rsidR="00FB6417" w:rsidDel="00EA2ABE">
          <w:rPr>
            <w:rFonts w:ascii="Times New Roman" w:hAnsi="Times New Roman" w:cs="Times New Roman"/>
            <w:color w:val="000000"/>
          </w:rPr>
          <w:delText>h</w:delText>
        </w:r>
        <w:r w:rsidR="00E35BDB" w:rsidDel="00EA2ABE">
          <w:rPr>
            <w:rFonts w:ascii="Times New Roman" w:hAnsi="Times New Roman" w:cs="Times New Roman"/>
            <w:color w:val="000000"/>
          </w:rPr>
          <w:delText>is life that I couldn’</w:delText>
        </w:r>
        <w:r w:rsidR="004D363E" w:rsidDel="00EA2ABE">
          <w:rPr>
            <w:rFonts w:ascii="Times New Roman" w:hAnsi="Times New Roman" w:cs="Times New Roman"/>
            <w:color w:val="000000"/>
          </w:rPr>
          <w:delText>t afford</w:delText>
        </w:r>
      </w:del>
      <w:ins w:id="268" w:author="root" w:date="2017-06-03T23:49:00Z">
        <w:r w:rsidR="00EA2ABE">
          <w:rPr>
            <w:rFonts w:ascii="Times New Roman" w:hAnsi="Times New Roman" w:cs="Times New Roman"/>
            <w:color w:val="000000"/>
          </w:rPr>
          <w:t xml:space="preserve">made it a short lived </w:t>
        </w:r>
      </w:ins>
      <w:ins w:id="269" w:author="root" w:date="2017-06-03T23:51:00Z">
        <w:r w:rsidR="00EA2ABE">
          <w:rPr>
            <w:rFonts w:ascii="Times New Roman" w:hAnsi="Times New Roman" w:cs="Times New Roman"/>
            <w:color w:val="000000"/>
          </w:rPr>
          <w:t>one</w:t>
        </w:r>
      </w:ins>
      <w:r w:rsidR="004D363E">
        <w:rPr>
          <w:rFonts w:ascii="Times New Roman" w:hAnsi="Times New Roman" w:cs="Times New Roman"/>
          <w:color w:val="000000"/>
        </w:rPr>
        <w:t>.</w:t>
      </w:r>
      <w:del w:id="270" w:author="root" w:date="2017-06-03T23:49:00Z">
        <w:r w:rsidR="004D363E" w:rsidDel="00EA2ABE">
          <w:rPr>
            <w:rFonts w:ascii="Times New Roman" w:hAnsi="Times New Roman" w:cs="Times New Roman"/>
            <w:color w:val="000000"/>
          </w:rPr>
          <w:delText xml:space="preserve"> </w:delText>
        </w:r>
      </w:del>
      <w:ins w:id="271" w:author="root" w:date="2017-06-03T23:49:00Z">
        <w:r w:rsidR="00EA2ABE">
          <w:rPr>
            <w:rFonts w:ascii="Times New Roman" w:hAnsi="Times New Roman" w:cs="Times New Roman"/>
            <w:color w:val="000000"/>
          </w:rPr>
          <w:t xml:space="preserve"> </w:t>
        </w:r>
      </w:ins>
      <w:r w:rsidR="00FB6417">
        <w:rPr>
          <w:rFonts w:ascii="Times New Roman" w:hAnsi="Times New Roman" w:cs="Times New Roman"/>
          <w:color w:val="000000"/>
        </w:rPr>
        <w:t xml:space="preserve">He </w:t>
      </w:r>
      <w:del w:id="272" w:author="root" w:date="2017-06-03T23:49:00Z">
        <w:r w:rsidR="00FB6417" w:rsidDel="00EA2ABE">
          <w:rPr>
            <w:rFonts w:ascii="Times New Roman" w:hAnsi="Times New Roman" w:cs="Times New Roman"/>
            <w:color w:val="000000"/>
          </w:rPr>
          <w:delText>has shown</w:delText>
        </w:r>
      </w:del>
      <w:ins w:id="273" w:author="root" w:date="2017-06-03T23:49:00Z">
        <w:r w:rsidR="00EA2ABE">
          <w:rPr>
            <w:rFonts w:ascii="Times New Roman" w:hAnsi="Times New Roman" w:cs="Times New Roman"/>
            <w:color w:val="000000"/>
          </w:rPr>
          <w:t>was showing</w:t>
        </w:r>
      </w:ins>
      <w:r w:rsidR="00FB6417">
        <w:rPr>
          <w:rFonts w:ascii="Times New Roman" w:hAnsi="Times New Roman" w:cs="Times New Roman"/>
          <w:color w:val="000000"/>
        </w:rPr>
        <w:t xml:space="preserve"> </w:t>
      </w:r>
      <w:r w:rsidR="00293CE3" w:rsidRPr="007166F8">
        <w:rPr>
          <w:rFonts w:ascii="Times New Roman" w:hAnsi="Times New Roman" w:cs="Times New Roman"/>
          <w:color w:val="000000"/>
        </w:rPr>
        <w:t xml:space="preserve">unequal chest rise, laterally diminished lung sounds and abdominal </w:t>
      </w:r>
      <w:r w:rsidR="00FB6417">
        <w:rPr>
          <w:rFonts w:ascii="Times New Roman" w:hAnsi="Times New Roman" w:cs="Times New Roman"/>
          <w:color w:val="000000"/>
        </w:rPr>
        <w:t>d</w:t>
      </w:r>
      <w:r w:rsidR="00B77C35">
        <w:rPr>
          <w:rFonts w:ascii="Times New Roman" w:hAnsi="Times New Roman" w:cs="Times New Roman"/>
          <w:color w:val="000000"/>
        </w:rPr>
        <w:t>istension</w:t>
      </w:r>
      <w:r w:rsidR="00AD6E92">
        <w:rPr>
          <w:rFonts w:ascii="Times New Roman" w:hAnsi="Times New Roman" w:cs="Times New Roman"/>
          <w:color w:val="000000"/>
        </w:rPr>
        <w:t xml:space="preserve"> </w:t>
      </w:r>
      <w:del w:id="274" w:author="root" w:date="2017-06-03T23:51:00Z">
        <w:r w:rsidR="00AD6E92" w:rsidDel="00EA2ABE">
          <w:rPr>
            <w:rFonts w:ascii="Times New Roman" w:hAnsi="Times New Roman" w:cs="Times New Roman"/>
            <w:color w:val="000000"/>
          </w:rPr>
          <w:delText>-</w:delText>
        </w:r>
      </w:del>
      <w:ins w:id="275" w:author="root" w:date="2017-06-03T23:51:00Z">
        <w:r w:rsidR="00EA2ABE">
          <w:rPr>
            <w:rFonts w:ascii="Times New Roman" w:hAnsi="Times New Roman" w:cs="Times New Roman"/>
            <w:color w:val="000000"/>
          </w:rPr>
          <w:t>–</w:t>
        </w:r>
      </w:ins>
      <w:r w:rsidR="005B48EF">
        <w:rPr>
          <w:rFonts w:ascii="Times New Roman" w:hAnsi="Times New Roman" w:cs="Times New Roman"/>
          <w:color w:val="000000"/>
        </w:rPr>
        <w:t xml:space="preserve"> </w:t>
      </w:r>
      <w:ins w:id="276" w:author="root" w:date="2017-06-03T23:51:00Z">
        <w:r w:rsidR="00EA2ABE">
          <w:rPr>
            <w:rFonts w:ascii="Times New Roman" w:hAnsi="Times New Roman" w:cs="Times New Roman"/>
            <w:color w:val="000000"/>
          </w:rPr>
          <w:t xml:space="preserve">all the </w:t>
        </w:r>
      </w:ins>
      <w:r w:rsidR="005B48EF">
        <w:rPr>
          <w:rFonts w:ascii="Times New Roman" w:hAnsi="Times New Roman" w:cs="Times New Roman"/>
          <w:color w:val="000000"/>
        </w:rPr>
        <w:t>signs of pneumothorax</w:t>
      </w:r>
      <w:r w:rsidR="00B77C35">
        <w:rPr>
          <w:rFonts w:ascii="Times New Roman" w:hAnsi="Times New Roman" w:cs="Times New Roman"/>
          <w:color w:val="000000"/>
        </w:rPr>
        <w:t xml:space="preserve">. </w:t>
      </w:r>
      <w:ins w:id="277" w:author="root" w:date="2017-06-03T23:53:00Z">
        <w:r w:rsidR="00EA2ABE">
          <w:rPr>
            <w:rFonts w:ascii="Times New Roman" w:hAnsi="Times New Roman" w:cs="Times New Roman"/>
            <w:color w:val="000000"/>
          </w:rPr>
          <w:t xml:space="preserve">As I </w:t>
        </w:r>
      </w:ins>
      <w:ins w:id="278" w:author="root" w:date="2017-06-03T23:54:00Z">
        <w:r w:rsidR="002176A9">
          <w:rPr>
            <w:rFonts w:ascii="Times New Roman" w:hAnsi="Times New Roman" w:cs="Times New Roman"/>
            <w:color w:val="000000"/>
          </w:rPr>
          <w:t>worried over</w:t>
        </w:r>
      </w:ins>
      <w:ins w:id="279" w:author="root" w:date="2017-06-03T23:53:00Z">
        <w:r w:rsidR="00EA2ABE">
          <w:rPr>
            <w:rFonts w:ascii="Times New Roman" w:hAnsi="Times New Roman" w:cs="Times New Roman"/>
            <w:color w:val="000000"/>
          </w:rPr>
          <w:t xml:space="preserve"> </w:t>
        </w:r>
      </w:ins>
      <w:del w:id="280" w:author="root" w:date="2017-06-03T23:54:00Z">
        <w:r w:rsidR="00B77C35" w:rsidDel="00EA2ABE">
          <w:rPr>
            <w:rFonts w:ascii="Times New Roman" w:hAnsi="Times New Roman" w:cs="Times New Roman" w:hint="eastAsia"/>
            <w:color w:val="000000"/>
          </w:rPr>
          <w:delText xml:space="preserve">Closely </w:delText>
        </w:r>
        <w:r w:rsidR="00B77C35" w:rsidDel="00EA2ABE">
          <w:rPr>
            <w:rFonts w:ascii="Times New Roman" w:hAnsi="Times New Roman" w:cs="Times New Roman"/>
            <w:color w:val="000000"/>
          </w:rPr>
          <w:delText xml:space="preserve">watching </w:delText>
        </w:r>
      </w:del>
      <w:del w:id="281" w:author="root" w:date="2017-06-04T00:00:00Z">
        <w:r w:rsidR="00B77C35" w:rsidDel="002176A9">
          <w:rPr>
            <w:rFonts w:ascii="Times New Roman" w:hAnsi="Times New Roman" w:cs="Times New Roman"/>
            <w:color w:val="000000"/>
          </w:rPr>
          <w:delText>his vital</w:delText>
        </w:r>
      </w:del>
      <w:ins w:id="282" w:author="root" w:date="2017-06-04T00:00:00Z">
        <w:r w:rsidR="002176A9">
          <w:rPr>
            <w:rFonts w:ascii="Times New Roman" w:hAnsi="Times New Roman" w:cs="Times New Roman"/>
            <w:color w:val="000000"/>
          </w:rPr>
          <w:t>these</w:t>
        </w:r>
      </w:ins>
      <w:r w:rsidR="00B77C35">
        <w:rPr>
          <w:rFonts w:ascii="Times New Roman" w:hAnsi="Times New Roman" w:cs="Times New Roman"/>
          <w:color w:val="000000"/>
        </w:rPr>
        <w:t xml:space="preserve"> signs</w:t>
      </w:r>
      <w:ins w:id="283" w:author="root" w:date="2017-06-03T23:58:00Z">
        <w:r w:rsidR="002176A9">
          <w:rPr>
            <w:rFonts w:ascii="Times New Roman" w:hAnsi="Times New Roman" w:cs="Times New Roman"/>
            <w:color w:val="000000"/>
          </w:rPr>
          <w:t>,</w:t>
        </w:r>
      </w:ins>
      <w:ins w:id="284" w:author="root" w:date="2017-06-03T23:54:00Z">
        <w:r w:rsidR="00EA2ABE">
          <w:rPr>
            <w:rFonts w:ascii="Times New Roman" w:hAnsi="Times New Roman" w:cs="Times New Roman"/>
            <w:color w:val="000000"/>
          </w:rPr>
          <w:t xml:space="preserve"> </w:t>
        </w:r>
      </w:ins>
      <w:ins w:id="285" w:author="root" w:date="2017-06-03T23:58:00Z">
        <w:r w:rsidR="002176A9">
          <w:rPr>
            <w:rFonts w:ascii="Times New Roman" w:hAnsi="Times New Roman" w:cs="Times New Roman"/>
            <w:color w:val="000000"/>
          </w:rPr>
          <w:t>i</w:t>
        </w:r>
      </w:ins>
      <w:del w:id="286" w:author="root" w:date="2017-06-03T23:58:00Z">
        <w:r w:rsidR="00B77C35" w:rsidDel="002176A9">
          <w:rPr>
            <w:rFonts w:ascii="Times New Roman" w:hAnsi="Times New Roman" w:cs="Times New Roman"/>
            <w:color w:val="000000"/>
          </w:rPr>
          <w:delText xml:space="preserve">, </w:delText>
        </w:r>
        <w:r w:rsidR="000847E9" w:rsidDel="002176A9">
          <w:rPr>
            <w:rFonts w:ascii="Times New Roman" w:hAnsi="Times New Roman" w:cs="Times New Roman"/>
            <w:color w:val="000000"/>
          </w:rPr>
          <w:delText>I</w:delText>
        </w:r>
      </w:del>
      <w:ins w:id="287" w:author="root" w:date="2017-06-03T23:54:00Z">
        <w:r w:rsidR="00EA2ABE">
          <w:rPr>
            <w:rFonts w:ascii="Times New Roman" w:hAnsi="Times New Roman" w:cs="Times New Roman"/>
            <w:color w:val="000000"/>
          </w:rPr>
          <w:t xml:space="preserve">t occurred to me </w:t>
        </w:r>
      </w:ins>
      <w:ins w:id="288" w:author="root" w:date="2017-06-03T23:56:00Z">
        <w:r w:rsidR="00EA2ABE">
          <w:rPr>
            <w:rFonts w:ascii="Times New Roman" w:hAnsi="Times New Roman" w:cs="Times New Roman"/>
            <w:color w:val="000000"/>
          </w:rPr>
          <w:t xml:space="preserve">that </w:t>
        </w:r>
      </w:ins>
      <w:ins w:id="289" w:author="root" w:date="2017-06-03T23:54:00Z">
        <w:r w:rsidR="002176A9">
          <w:rPr>
            <w:rFonts w:ascii="Times New Roman" w:hAnsi="Times New Roman" w:cs="Times New Roman"/>
            <w:color w:val="000000"/>
          </w:rPr>
          <w:t>this job was not about</w:t>
        </w:r>
        <w:r w:rsidR="00EA2ABE">
          <w:rPr>
            <w:rFonts w:ascii="Times New Roman" w:hAnsi="Times New Roman" w:cs="Times New Roman"/>
            <w:color w:val="000000"/>
          </w:rPr>
          <w:t xml:space="preserve"> the </w:t>
        </w:r>
      </w:ins>
      <w:del w:id="290" w:author="root" w:date="2017-06-03T23:54:00Z">
        <w:r w:rsidR="005E3522" w:rsidDel="00EA2ABE">
          <w:rPr>
            <w:rFonts w:ascii="Times New Roman" w:hAnsi="Times New Roman" w:cs="Times New Roman"/>
            <w:color w:val="000000"/>
          </w:rPr>
          <w:delText xml:space="preserve"> </w:delText>
        </w:r>
        <w:r w:rsidR="00546A93" w:rsidDel="00EA2ABE">
          <w:rPr>
            <w:rFonts w:ascii="Times New Roman" w:hAnsi="Times New Roman" w:cs="Times New Roman"/>
            <w:color w:val="000000"/>
          </w:rPr>
          <w:delText xml:space="preserve">realized I </w:delText>
        </w:r>
        <w:r w:rsidR="00D3358D" w:rsidDel="00EA2ABE">
          <w:rPr>
            <w:rFonts w:ascii="Times New Roman" w:hAnsi="Times New Roman" w:cs="Times New Roman"/>
            <w:color w:val="000000"/>
          </w:rPr>
          <w:delText>didn’t want to be a</w:delText>
        </w:r>
        <w:r w:rsidR="00B13F0B" w:rsidDel="00EA2ABE">
          <w:rPr>
            <w:rFonts w:ascii="Times New Roman" w:hAnsi="Times New Roman" w:cs="Times New Roman"/>
            <w:color w:val="000000"/>
          </w:rPr>
          <w:delText xml:space="preserve"> </w:delText>
        </w:r>
      </w:del>
      <w:r w:rsidR="00546A93">
        <w:rPr>
          <w:rFonts w:ascii="Times New Roman" w:hAnsi="Times New Roman" w:cs="Times New Roman"/>
          <w:color w:val="000000"/>
        </w:rPr>
        <w:t>glamor</w:t>
      </w:r>
      <w:ins w:id="291" w:author="root" w:date="2017-06-03T23:55:00Z">
        <w:r w:rsidR="00EA2ABE">
          <w:rPr>
            <w:rFonts w:ascii="Times New Roman" w:hAnsi="Times New Roman" w:cs="Times New Roman"/>
            <w:color w:val="000000"/>
          </w:rPr>
          <w:t xml:space="preserve"> of</w:t>
        </w:r>
      </w:ins>
      <w:del w:id="292" w:author="root" w:date="2017-06-03T23:55:00Z">
        <w:r w:rsidR="00546A93" w:rsidDel="00EA2ABE">
          <w:rPr>
            <w:rFonts w:ascii="Times New Roman" w:hAnsi="Times New Roman" w:cs="Times New Roman"/>
            <w:color w:val="000000"/>
          </w:rPr>
          <w:delText>ous</w:delText>
        </w:r>
      </w:del>
      <w:r w:rsidR="00546A93">
        <w:rPr>
          <w:rFonts w:ascii="Times New Roman" w:hAnsi="Times New Roman" w:cs="Times New Roman"/>
          <w:color w:val="000000"/>
        </w:rPr>
        <w:t xml:space="preserve"> </w:t>
      </w:r>
      <w:ins w:id="293" w:author="root" w:date="2017-06-03T23:56:00Z">
        <w:r w:rsidR="00EA2ABE">
          <w:rPr>
            <w:rFonts w:ascii="Times New Roman" w:hAnsi="Times New Roman" w:cs="Times New Roman"/>
            <w:color w:val="000000"/>
          </w:rPr>
          <w:t xml:space="preserve">a </w:t>
        </w:r>
      </w:ins>
      <w:r w:rsidR="00B13F0B">
        <w:rPr>
          <w:rFonts w:ascii="Times New Roman" w:hAnsi="Times New Roman" w:cs="Times New Roman"/>
          <w:color w:val="000000"/>
        </w:rPr>
        <w:t>her</w:t>
      </w:r>
      <w:ins w:id="294" w:author="root" w:date="2017-06-04T21:46:00Z">
        <w:r w:rsidR="00AE3715">
          <w:rPr>
            <w:rFonts w:ascii="Times New Roman" w:hAnsi="Times New Roman" w:cs="Times New Roman"/>
            <w:color w:val="000000"/>
          </w:rPr>
          <w:t>o</w:t>
        </w:r>
      </w:ins>
      <w:ins w:id="295" w:author="root" w:date="2017-06-04T01:03:00Z">
        <w:r w:rsidR="00F724FC">
          <w:rPr>
            <w:rFonts w:ascii="Times New Roman" w:hAnsi="Times New Roman" w:cs="Times New Roman"/>
            <w:color w:val="000000"/>
          </w:rPr>
          <w:t>ic</w:t>
        </w:r>
      </w:ins>
      <w:del w:id="296" w:author="root" w:date="2017-06-04T01:03:00Z">
        <w:r w:rsidR="00B13F0B" w:rsidDel="00F724FC">
          <w:rPr>
            <w:rFonts w:ascii="Times New Roman" w:hAnsi="Times New Roman" w:cs="Times New Roman"/>
            <w:color w:val="000000"/>
          </w:rPr>
          <w:delText>o</w:delText>
        </w:r>
      </w:del>
      <w:ins w:id="297" w:author="root" w:date="2017-06-03T23:56:00Z">
        <w:r w:rsidR="00EA2ABE">
          <w:rPr>
            <w:rFonts w:ascii="Times New Roman" w:hAnsi="Times New Roman" w:cs="Times New Roman"/>
            <w:color w:val="000000"/>
          </w:rPr>
          <w:t xml:space="preserve"> rescue</w:t>
        </w:r>
      </w:ins>
      <w:r w:rsidR="006C1326">
        <w:rPr>
          <w:rFonts w:ascii="Times New Roman" w:hAnsi="Times New Roman" w:cs="Times New Roman"/>
          <w:color w:val="000000"/>
        </w:rPr>
        <w:t>,</w:t>
      </w:r>
      <w:r w:rsidR="00B13F0B">
        <w:rPr>
          <w:rFonts w:ascii="Times New Roman" w:hAnsi="Times New Roman" w:cs="Times New Roman"/>
          <w:color w:val="000000"/>
        </w:rPr>
        <w:t xml:space="preserve"> but</w:t>
      </w:r>
      <w:del w:id="298" w:author="root" w:date="2017-06-03T23:56:00Z">
        <w:r w:rsidR="00B13F0B" w:rsidDel="00EA2ABE">
          <w:rPr>
            <w:rFonts w:ascii="Times New Roman" w:hAnsi="Times New Roman" w:cs="Times New Roman"/>
            <w:color w:val="000000"/>
          </w:rPr>
          <w:delText xml:space="preserve"> a</w:delText>
        </w:r>
        <w:r w:rsidR="00546A93" w:rsidDel="00EA2ABE">
          <w:rPr>
            <w:rFonts w:ascii="Times New Roman" w:hAnsi="Times New Roman" w:cs="Times New Roman"/>
            <w:color w:val="000000"/>
          </w:rPr>
          <w:delText xml:space="preserve"> loyal</w:delText>
        </w:r>
        <w:r w:rsidR="00B13F0B" w:rsidDel="00EA2ABE">
          <w:rPr>
            <w:rFonts w:ascii="Times New Roman" w:hAnsi="Times New Roman" w:cs="Times New Roman"/>
            <w:color w:val="000000"/>
          </w:rPr>
          <w:delText xml:space="preserve"> guardian</w:delText>
        </w:r>
        <w:r w:rsidR="00AD6E92" w:rsidDel="00EA2ABE">
          <w:rPr>
            <w:rFonts w:ascii="Times New Roman" w:hAnsi="Times New Roman" w:cs="Times New Roman"/>
            <w:color w:val="000000"/>
          </w:rPr>
          <w:delText xml:space="preserve"> protecting </w:delText>
        </w:r>
        <w:r w:rsidR="006C1326" w:rsidDel="00EA2ABE">
          <w:rPr>
            <w:rFonts w:ascii="Times New Roman" w:hAnsi="Times New Roman" w:cs="Times New Roman"/>
            <w:color w:val="000000"/>
          </w:rPr>
          <w:delText>a</w:delText>
        </w:r>
      </w:del>
      <w:ins w:id="299" w:author="root" w:date="2017-06-03T23:56:00Z">
        <w:r w:rsidR="00EA2ABE">
          <w:rPr>
            <w:rFonts w:ascii="Times New Roman" w:hAnsi="Times New Roman" w:cs="Times New Roman"/>
            <w:color w:val="000000"/>
          </w:rPr>
          <w:t xml:space="preserve"> </w:t>
        </w:r>
      </w:ins>
      <w:ins w:id="300" w:author="root" w:date="2017-06-03T23:57:00Z">
        <w:r w:rsidR="002176A9">
          <w:rPr>
            <w:rFonts w:ascii="Times New Roman" w:hAnsi="Times New Roman" w:cs="Times New Roman"/>
            <w:color w:val="000000"/>
          </w:rPr>
          <w:t>about saving the</w:t>
        </w:r>
      </w:ins>
      <w:r w:rsidR="006C1326">
        <w:rPr>
          <w:rFonts w:ascii="Times New Roman" w:hAnsi="Times New Roman" w:cs="Times New Roman"/>
          <w:color w:val="000000"/>
        </w:rPr>
        <w:t xml:space="preserve"> fragile </w:t>
      </w:r>
      <w:ins w:id="301" w:author="root" w:date="2017-06-03T23:57:00Z">
        <w:r w:rsidR="002176A9">
          <w:rPr>
            <w:rFonts w:ascii="Times New Roman" w:hAnsi="Times New Roman" w:cs="Times New Roman"/>
            <w:color w:val="000000"/>
          </w:rPr>
          <w:t>life of a</w:t>
        </w:r>
      </w:ins>
      <w:del w:id="302" w:author="root" w:date="2017-06-03T23:57:00Z">
        <w:r w:rsidR="006C1326" w:rsidDel="002176A9">
          <w:rPr>
            <w:rFonts w:ascii="Times New Roman" w:hAnsi="Times New Roman" w:cs="Times New Roman"/>
            <w:color w:val="000000"/>
          </w:rPr>
          <w:delText>li</w:delText>
        </w:r>
      </w:del>
      <w:ins w:id="303" w:author="root" w:date="2017-06-03T23:57:00Z">
        <w:r w:rsidR="006C5138">
          <w:rPr>
            <w:rFonts w:ascii="Times New Roman" w:hAnsi="Times New Roman" w:cs="Times New Roman"/>
            <w:color w:val="000000"/>
          </w:rPr>
          <w:t xml:space="preserve"> fellow human being</w:t>
        </w:r>
      </w:ins>
      <w:del w:id="304" w:author="root" w:date="2017-06-03T23:57:00Z">
        <w:r w:rsidR="006C1326" w:rsidDel="002176A9">
          <w:rPr>
            <w:rFonts w:ascii="Times New Roman" w:hAnsi="Times New Roman" w:cs="Times New Roman"/>
            <w:color w:val="000000"/>
          </w:rPr>
          <w:delText>fe</w:delText>
        </w:r>
      </w:del>
      <w:r w:rsidR="006C1326">
        <w:rPr>
          <w:rFonts w:ascii="Times New Roman" w:hAnsi="Times New Roman" w:cs="Times New Roman"/>
          <w:color w:val="000000"/>
        </w:rPr>
        <w:t>. The</w:t>
      </w:r>
      <w:r w:rsidR="00FB6417">
        <w:rPr>
          <w:rFonts w:ascii="Times New Roman" w:hAnsi="Times New Roman" w:cs="Times New Roman"/>
          <w:color w:val="000000"/>
        </w:rPr>
        <w:t xml:space="preserve"> </w:t>
      </w:r>
      <w:r w:rsidR="00777041">
        <w:rPr>
          <w:rFonts w:ascii="Times New Roman" w:hAnsi="Times New Roman" w:cs="Times New Roman"/>
          <w:color w:val="000000"/>
        </w:rPr>
        <w:t xml:space="preserve">fear </w:t>
      </w:r>
      <w:r w:rsidR="006C1326">
        <w:rPr>
          <w:rFonts w:ascii="Times New Roman" w:hAnsi="Times New Roman" w:cs="Times New Roman"/>
          <w:color w:val="000000"/>
        </w:rPr>
        <w:t xml:space="preserve">of losing him </w:t>
      </w:r>
      <w:del w:id="305" w:author="root" w:date="2017-06-04T00:03:00Z">
        <w:r w:rsidR="00FB6417" w:rsidDel="002176A9">
          <w:rPr>
            <w:rFonts w:ascii="Times New Roman" w:hAnsi="Times New Roman" w:cs="Times New Roman"/>
            <w:color w:val="000000"/>
          </w:rPr>
          <w:delText>did not</w:delText>
        </w:r>
      </w:del>
      <w:del w:id="306" w:author="root" w:date="2017-06-04T00:02:00Z">
        <w:r w:rsidR="00FB6417" w:rsidDel="002176A9">
          <w:rPr>
            <w:rFonts w:ascii="Times New Roman" w:hAnsi="Times New Roman" w:cs="Times New Roman"/>
            <w:color w:val="000000"/>
          </w:rPr>
          <w:delText xml:space="preserve"> </w:delText>
        </w:r>
        <w:r w:rsidR="00D91A80" w:rsidDel="002176A9">
          <w:rPr>
            <w:rFonts w:ascii="Times New Roman" w:hAnsi="Times New Roman" w:cs="Times New Roman" w:hint="eastAsia"/>
            <w:color w:val="000000"/>
          </w:rPr>
          <w:delText xml:space="preserve">terminate </w:delText>
        </w:r>
      </w:del>
      <w:del w:id="307" w:author="root" w:date="2017-06-04T00:03:00Z">
        <w:r w:rsidR="00D91A80" w:rsidDel="002176A9">
          <w:rPr>
            <w:rFonts w:ascii="Times New Roman" w:hAnsi="Times New Roman" w:cs="Times New Roman"/>
            <w:color w:val="000000"/>
          </w:rPr>
          <w:delText xml:space="preserve">with </w:delText>
        </w:r>
        <w:r w:rsidR="005B48EF" w:rsidDel="002176A9">
          <w:rPr>
            <w:rFonts w:ascii="Times New Roman" w:hAnsi="Times New Roman" w:cs="Times New Roman"/>
            <w:color w:val="000000"/>
          </w:rPr>
          <w:delText>our</w:delText>
        </w:r>
      </w:del>
      <w:ins w:id="308" w:author="root" w:date="2017-06-04T00:03:00Z">
        <w:r w:rsidR="002176A9">
          <w:rPr>
            <w:rFonts w:ascii="Times New Roman" w:hAnsi="Times New Roman" w:cs="Times New Roman"/>
            <w:color w:val="000000"/>
          </w:rPr>
          <w:t xml:space="preserve">stayed with me after the </w:t>
        </w:r>
      </w:ins>
      <w:del w:id="309" w:author="root" w:date="2017-06-04T00:03:00Z">
        <w:r w:rsidR="005B48EF" w:rsidDel="002176A9">
          <w:rPr>
            <w:rFonts w:ascii="Times New Roman" w:hAnsi="Times New Roman" w:cs="Times New Roman"/>
            <w:color w:val="000000"/>
          </w:rPr>
          <w:delText xml:space="preserve"> </w:delText>
        </w:r>
      </w:del>
      <w:r w:rsidR="005B48EF">
        <w:rPr>
          <w:rFonts w:ascii="Times New Roman" w:hAnsi="Times New Roman" w:cs="Times New Roman"/>
          <w:color w:val="000000"/>
        </w:rPr>
        <w:t xml:space="preserve">handoff to the paramedics. Back in the squad room, </w:t>
      </w:r>
      <w:r w:rsidR="0046738E">
        <w:rPr>
          <w:rFonts w:ascii="Times New Roman" w:hAnsi="Times New Roman" w:cs="Times New Roman"/>
          <w:color w:val="000000"/>
        </w:rPr>
        <w:t>I</w:t>
      </w:r>
      <w:r w:rsidR="002C7730">
        <w:rPr>
          <w:rFonts w:ascii="Times New Roman" w:hAnsi="Times New Roman" w:cs="Times New Roman"/>
          <w:color w:val="000000"/>
        </w:rPr>
        <w:t xml:space="preserve"> </w:t>
      </w:r>
      <w:r w:rsidR="004B1010">
        <w:rPr>
          <w:rFonts w:ascii="Times New Roman" w:hAnsi="Times New Roman" w:cs="Times New Roman"/>
          <w:color w:val="000000"/>
        </w:rPr>
        <w:t xml:space="preserve">stayed up </w:t>
      </w:r>
      <w:r w:rsidR="00725581">
        <w:rPr>
          <w:rFonts w:ascii="Times New Roman" w:hAnsi="Times New Roman" w:cs="Times New Roman"/>
          <w:color w:val="000000"/>
        </w:rPr>
        <w:t>until our medical director</w:t>
      </w:r>
      <w:r w:rsidR="001657E9">
        <w:rPr>
          <w:rFonts w:ascii="Times New Roman" w:hAnsi="Times New Roman" w:cs="Times New Roman"/>
          <w:color w:val="000000"/>
        </w:rPr>
        <w:t xml:space="preserve"> assured us that the patient had</w:t>
      </w:r>
      <w:r w:rsidR="00725581">
        <w:rPr>
          <w:rFonts w:ascii="Times New Roman" w:hAnsi="Times New Roman" w:cs="Times New Roman"/>
          <w:color w:val="000000"/>
        </w:rPr>
        <w:t xml:space="preserve"> been stabilized and transferred to the ICU. </w:t>
      </w:r>
    </w:p>
    <w:p w14:paraId="3B22C08A" w14:textId="77777777" w:rsidR="00EA33B1" w:rsidRDefault="00EA33B1" w:rsidP="006C1326">
      <w:pPr>
        <w:ind w:firstLine="720"/>
        <w:rPr>
          <w:rFonts w:ascii="Times New Roman" w:hAnsi="Times New Roman" w:cs="Times New Roman"/>
          <w:color w:val="000000"/>
        </w:rPr>
      </w:pPr>
    </w:p>
    <w:p w14:paraId="2DF4964D" w14:textId="4C62330A" w:rsidR="003A7F8E" w:rsidRDefault="00632307" w:rsidP="003A7F8E">
      <w:pPr>
        <w:ind w:firstLine="720"/>
        <w:rPr>
          <w:ins w:id="310" w:author="root" w:date="2017-06-04T23:29:00Z"/>
          <w:rFonts w:ascii="Times New Roman" w:hAnsi="Times New Roman" w:cs="Times New Roman"/>
          <w:color w:val="000000"/>
        </w:rPr>
        <w:pPrChange w:id="311" w:author="root" w:date="2017-06-04T23:04:00Z">
          <w:pPr>
            <w:ind w:firstLine="720"/>
          </w:pPr>
        </w:pPrChange>
      </w:pPr>
      <w:r>
        <w:rPr>
          <w:rFonts w:ascii="Times New Roman" w:hAnsi="Times New Roman" w:cs="Times New Roman"/>
          <w:color w:val="000000"/>
        </w:rPr>
        <w:t>7</w:t>
      </w:r>
      <w:ins w:id="312" w:author="root" w:date="2017-06-03T17:37:00Z">
        <w:r w:rsidR="00EA33B1">
          <w:rPr>
            <w:rFonts w:ascii="Times New Roman" w:hAnsi="Times New Roman" w:cs="Times New Roman"/>
            <w:color w:val="000000"/>
          </w:rPr>
          <w:t xml:space="preserve">:00 </w:t>
        </w:r>
      </w:ins>
      <w:r>
        <w:rPr>
          <w:rFonts w:ascii="Times New Roman" w:hAnsi="Times New Roman" w:cs="Times New Roman"/>
          <w:color w:val="000000"/>
        </w:rPr>
        <w:t xml:space="preserve">am. </w:t>
      </w:r>
      <w:r w:rsidR="007166F8" w:rsidRPr="007166F8">
        <w:rPr>
          <w:rFonts w:ascii="Times New Roman" w:hAnsi="Times New Roman" w:cs="Times New Roman"/>
          <w:color w:val="000000"/>
        </w:rPr>
        <w:t xml:space="preserve">Walking home </w:t>
      </w:r>
      <w:ins w:id="313" w:author="root" w:date="2017-06-04T21:32:00Z">
        <w:r w:rsidR="00C80170">
          <w:rPr>
            <w:rFonts w:ascii="Times New Roman" w:hAnsi="Times New Roman" w:cs="Times New Roman" w:hint="eastAsia"/>
            <w:color w:val="000000"/>
          </w:rPr>
          <w:t>in</w:t>
        </w:r>
        <w:r w:rsidR="005A13B5">
          <w:rPr>
            <w:rFonts w:ascii="Times New Roman" w:hAnsi="Times New Roman" w:cs="Times New Roman" w:hint="eastAsia"/>
            <w:color w:val="000000"/>
          </w:rPr>
          <w:t xml:space="preserve"> the first light of dawn</w:t>
        </w:r>
      </w:ins>
      <w:del w:id="314" w:author="root" w:date="2017-06-04T21:32:00Z">
        <w:r w:rsidR="007166F8" w:rsidRPr="007166F8" w:rsidDel="005A13B5">
          <w:rPr>
            <w:rFonts w:ascii="Times New Roman" w:hAnsi="Times New Roman" w:cs="Times New Roman" w:hint="eastAsia"/>
            <w:color w:val="000000"/>
          </w:rPr>
          <w:delText>at as the sun ro</w:delText>
        </w:r>
        <w:r w:rsidR="00D3358D" w:rsidDel="005A13B5">
          <w:rPr>
            <w:rFonts w:ascii="Times New Roman" w:hAnsi="Times New Roman" w:cs="Times New Roman" w:hint="eastAsia"/>
            <w:color w:val="000000"/>
          </w:rPr>
          <w:delText>se</w:delText>
        </w:r>
      </w:del>
      <w:r w:rsidR="00D3358D">
        <w:rPr>
          <w:rFonts w:ascii="Times New Roman" w:hAnsi="Times New Roman" w:cs="Times New Roman"/>
          <w:color w:val="000000"/>
        </w:rPr>
        <w:t>, I could</w:t>
      </w:r>
      <w:ins w:id="315" w:author="root" w:date="2017-06-04T00:06:00Z">
        <w:r w:rsidR="00FB1B03">
          <w:rPr>
            <w:rFonts w:ascii="Times New Roman" w:hAnsi="Times New Roman" w:cs="Times New Roman"/>
            <w:color w:val="000000"/>
          </w:rPr>
          <w:t xml:space="preserve"> not</w:t>
        </w:r>
      </w:ins>
      <w:del w:id="316" w:author="root" w:date="2017-06-04T00:06:00Z">
        <w:r w:rsidR="00D3358D" w:rsidDel="00FB1B03">
          <w:rPr>
            <w:rFonts w:ascii="Times New Roman" w:hAnsi="Times New Roman" w:cs="Times New Roman"/>
            <w:color w:val="000000"/>
          </w:rPr>
          <w:delText>n’t</w:delText>
        </w:r>
      </w:del>
      <w:r w:rsidR="00D3358D">
        <w:rPr>
          <w:rFonts w:ascii="Times New Roman" w:hAnsi="Times New Roman" w:cs="Times New Roman"/>
          <w:color w:val="000000"/>
        </w:rPr>
        <w:t xml:space="preserve"> </w:t>
      </w:r>
      <w:del w:id="317" w:author="root" w:date="2017-06-04T21:32:00Z">
        <w:r w:rsidR="00D3358D" w:rsidDel="005A13B5">
          <w:rPr>
            <w:rFonts w:ascii="Times New Roman" w:hAnsi="Times New Roman" w:cs="Times New Roman"/>
            <w:color w:val="000000"/>
          </w:rPr>
          <w:delText xml:space="preserve">stop </w:delText>
        </w:r>
      </w:del>
      <w:ins w:id="318" w:author="root" w:date="2017-06-04T21:32:00Z">
        <w:r w:rsidR="005A13B5">
          <w:rPr>
            <w:rFonts w:ascii="Times New Roman" w:hAnsi="Times New Roman" w:cs="Times New Roman"/>
            <w:color w:val="000000"/>
          </w:rPr>
          <w:t>help</w:t>
        </w:r>
        <w:r w:rsidR="005A13B5">
          <w:rPr>
            <w:rFonts w:ascii="Times New Roman" w:hAnsi="Times New Roman" w:cs="Times New Roman"/>
            <w:color w:val="000000"/>
          </w:rPr>
          <w:t xml:space="preserve"> </w:t>
        </w:r>
      </w:ins>
      <w:r w:rsidR="00D3358D">
        <w:rPr>
          <w:rFonts w:ascii="Times New Roman" w:hAnsi="Times New Roman" w:cs="Times New Roman"/>
          <w:color w:val="000000"/>
        </w:rPr>
        <w:t xml:space="preserve">thinking about my </w:t>
      </w:r>
      <w:ins w:id="319" w:author="root" w:date="2017-06-04T00:05:00Z">
        <w:r w:rsidR="002176A9">
          <w:rPr>
            <w:rFonts w:ascii="Times New Roman" w:hAnsi="Times New Roman" w:cs="Times New Roman"/>
            <w:color w:val="000000"/>
          </w:rPr>
          <w:t>purpose of life</w:t>
        </w:r>
      </w:ins>
      <w:del w:id="320" w:author="root" w:date="2017-06-04T00:05:00Z">
        <w:r w:rsidR="00D3358D" w:rsidDel="002176A9">
          <w:rPr>
            <w:rFonts w:ascii="Times New Roman" w:hAnsi="Times New Roman" w:cs="Times New Roman"/>
            <w:color w:val="000000"/>
          </w:rPr>
          <w:delText>goals</w:delText>
        </w:r>
      </w:del>
      <w:r w:rsidR="00D3358D">
        <w:rPr>
          <w:rFonts w:ascii="Times New Roman" w:hAnsi="Times New Roman" w:cs="Times New Roman"/>
          <w:color w:val="000000"/>
        </w:rPr>
        <w:t xml:space="preserve">. </w:t>
      </w:r>
      <w:r w:rsidR="00711050">
        <w:rPr>
          <w:rFonts w:ascii="Times New Roman" w:hAnsi="Times New Roman" w:cs="Times New Roman"/>
          <w:color w:val="000000"/>
        </w:rPr>
        <w:t>F</w:t>
      </w:r>
      <w:r w:rsidR="00487A7E">
        <w:rPr>
          <w:rFonts w:ascii="Times New Roman" w:hAnsi="Times New Roman" w:cs="Times New Roman"/>
          <w:color w:val="000000"/>
        </w:rPr>
        <w:t xml:space="preserve">rom </w:t>
      </w:r>
      <w:proofErr w:type="spellStart"/>
      <w:r w:rsidR="00487A7E">
        <w:rPr>
          <w:rFonts w:ascii="Times New Roman" w:hAnsi="Times New Roman" w:cs="Times New Roman"/>
          <w:color w:val="000000"/>
        </w:rPr>
        <w:t>Do</w:t>
      </w:r>
      <w:r w:rsidR="00BD318E">
        <w:rPr>
          <w:rFonts w:ascii="Times New Roman" w:hAnsi="Times New Roman" w:cs="Times New Roman"/>
          <w:color w:val="000000"/>
        </w:rPr>
        <w:t>udou</w:t>
      </w:r>
      <w:proofErr w:type="spellEnd"/>
      <w:r w:rsidR="00BD318E">
        <w:rPr>
          <w:rFonts w:ascii="Times New Roman" w:hAnsi="Times New Roman" w:cs="Times New Roman"/>
          <w:color w:val="000000"/>
        </w:rPr>
        <w:t xml:space="preserve"> t</w:t>
      </w:r>
      <w:r w:rsidR="004210CC">
        <w:rPr>
          <w:rFonts w:ascii="Times New Roman" w:hAnsi="Times New Roman" w:cs="Times New Roman"/>
          <w:color w:val="000000"/>
        </w:rPr>
        <w:t xml:space="preserve">o my first trauma patient, </w:t>
      </w:r>
      <w:ins w:id="321" w:author="root" w:date="2017-06-04T21:33:00Z">
        <w:r w:rsidR="005A13B5">
          <w:rPr>
            <w:rFonts w:ascii="Times New Roman" w:hAnsi="Times New Roman" w:cs="Times New Roman"/>
            <w:color w:val="000000"/>
          </w:rPr>
          <w:t xml:space="preserve">it has become </w:t>
        </w:r>
      </w:ins>
      <w:ins w:id="322" w:author="root" w:date="2017-06-04T21:47:00Z">
        <w:r w:rsidR="00AE3715">
          <w:rPr>
            <w:rFonts w:ascii="Times New Roman" w:hAnsi="Times New Roman" w:cs="Times New Roman"/>
            <w:color w:val="000000"/>
          </w:rPr>
          <w:t>ever clearer</w:t>
        </w:r>
      </w:ins>
      <w:ins w:id="323" w:author="root" w:date="2017-06-04T21:48:00Z">
        <w:r w:rsidR="00AE3715">
          <w:rPr>
            <w:rFonts w:ascii="Times New Roman" w:hAnsi="Times New Roman" w:cs="Times New Roman"/>
            <w:color w:val="000000"/>
          </w:rPr>
          <w:t xml:space="preserve"> that</w:t>
        </w:r>
      </w:ins>
      <w:ins w:id="324" w:author="root" w:date="2017-06-04T21:47:00Z">
        <w:r w:rsidR="00AE3715">
          <w:rPr>
            <w:rFonts w:ascii="Times New Roman" w:hAnsi="Times New Roman" w:cs="Times New Roman"/>
            <w:color w:val="000000"/>
          </w:rPr>
          <w:t xml:space="preserve"> medicine </w:t>
        </w:r>
      </w:ins>
      <w:ins w:id="325" w:author="root" w:date="2017-06-04T22:09:00Z">
        <w:r w:rsidR="00E21F6E">
          <w:rPr>
            <w:rFonts w:ascii="Times New Roman" w:hAnsi="Times New Roman" w:cs="Times New Roman"/>
            <w:color w:val="000000"/>
          </w:rPr>
          <w:t xml:space="preserve">would </w:t>
        </w:r>
      </w:ins>
      <w:ins w:id="326" w:author="root" w:date="2017-06-04T22:10:00Z">
        <w:r w:rsidR="00E21F6E">
          <w:rPr>
            <w:rFonts w:ascii="Times New Roman" w:hAnsi="Times New Roman" w:cs="Times New Roman"/>
            <w:color w:val="000000"/>
          </w:rPr>
          <w:t xml:space="preserve">be </w:t>
        </w:r>
      </w:ins>
      <w:ins w:id="327" w:author="root" w:date="2017-06-04T22:09:00Z">
        <w:r w:rsidR="00E21F6E">
          <w:rPr>
            <w:rFonts w:ascii="Times New Roman" w:hAnsi="Times New Roman" w:cs="Times New Roman"/>
            <w:color w:val="000000"/>
          </w:rPr>
          <w:t xml:space="preserve">the center piece of my future. </w:t>
        </w:r>
      </w:ins>
      <w:ins w:id="328" w:author="root" w:date="2017-06-04T22:51:00Z">
        <w:r w:rsidR="00EA2DEA">
          <w:rPr>
            <w:rFonts w:ascii="Times New Roman" w:hAnsi="Times New Roman" w:cs="Times New Roman"/>
            <w:color w:val="000000"/>
          </w:rPr>
          <w:t xml:space="preserve">It makes me sad </w:t>
        </w:r>
      </w:ins>
      <w:ins w:id="329" w:author="root" w:date="2017-06-04T22:54:00Z">
        <w:r w:rsidR="00EA2DEA">
          <w:rPr>
            <w:rFonts w:ascii="Times New Roman" w:hAnsi="Times New Roman" w:cs="Times New Roman"/>
            <w:color w:val="000000"/>
          </w:rPr>
          <w:t>that some</w:t>
        </w:r>
      </w:ins>
      <w:ins w:id="330" w:author="root" w:date="2017-06-04T22:51:00Z">
        <w:r w:rsidR="00EA2DEA">
          <w:rPr>
            <w:rFonts w:ascii="Times New Roman" w:hAnsi="Times New Roman" w:cs="Times New Roman"/>
            <w:color w:val="000000"/>
          </w:rPr>
          <w:t xml:space="preserve"> diseases do not have cure</w:t>
        </w:r>
      </w:ins>
      <w:ins w:id="331" w:author="root" w:date="2017-06-04T22:52:00Z">
        <w:r w:rsidR="00EA2DEA">
          <w:rPr>
            <w:rFonts w:ascii="Times New Roman" w:hAnsi="Times New Roman" w:cs="Times New Roman"/>
            <w:color w:val="000000"/>
          </w:rPr>
          <w:t>s</w:t>
        </w:r>
      </w:ins>
      <w:ins w:id="332" w:author="root" w:date="2017-06-04T22:51:00Z">
        <w:r w:rsidR="00EA2DEA">
          <w:rPr>
            <w:rFonts w:ascii="Times New Roman" w:hAnsi="Times New Roman" w:cs="Times New Roman"/>
            <w:color w:val="000000"/>
          </w:rPr>
          <w:t xml:space="preserve"> and many patients never recover. </w:t>
        </w:r>
      </w:ins>
      <w:ins w:id="333" w:author="root" w:date="2017-06-04T22:17:00Z">
        <w:r w:rsidR="00E21F6E">
          <w:rPr>
            <w:rFonts w:ascii="Times New Roman" w:hAnsi="Times New Roman" w:cs="Times New Roman"/>
            <w:color w:val="000000"/>
          </w:rPr>
          <w:t xml:space="preserve">I feel their </w:t>
        </w:r>
        <w:r w:rsidR="003F5C38">
          <w:rPr>
            <w:rFonts w:ascii="Times New Roman" w:hAnsi="Times New Roman" w:cs="Times New Roman"/>
            <w:color w:val="000000"/>
          </w:rPr>
          <w:t xml:space="preserve">agony in my heart; I long for </w:t>
        </w:r>
      </w:ins>
      <w:ins w:id="334" w:author="root" w:date="2017-06-04T22:43:00Z">
        <w:r w:rsidR="003F5C38">
          <w:rPr>
            <w:rFonts w:ascii="Times New Roman" w:hAnsi="Times New Roman" w:cs="Times New Roman"/>
            <w:color w:val="000000"/>
          </w:rPr>
          <w:t xml:space="preserve">their </w:t>
        </w:r>
      </w:ins>
      <w:ins w:id="335" w:author="root" w:date="2017-06-04T22:45:00Z">
        <w:r w:rsidR="003F5C38">
          <w:rPr>
            <w:rFonts w:ascii="Times New Roman" w:hAnsi="Times New Roman" w:cs="Times New Roman"/>
            <w:color w:val="000000"/>
          </w:rPr>
          <w:t xml:space="preserve">eventual </w:t>
        </w:r>
      </w:ins>
      <w:ins w:id="336" w:author="root" w:date="2017-06-04T22:43:00Z">
        <w:r w:rsidR="00EA2DEA">
          <w:rPr>
            <w:rFonts w:ascii="Times New Roman" w:hAnsi="Times New Roman" w:cs="Times New Roman"/>
            <w:color w:val="000000"/>
          </w:rPr>
          <w:t>return to health</w:t>
        </w:r>
        <w:r w:rsidR="003F5C38">
          <w:rPr>
            <w:rFonts w:ascii="Times New Roman" w:hAnsi="Times New Roman" w:cs="Times New Roman"/>
            <w:color w:val="000000"/>
          </w:rPr>
          <w:t xml:space="preserve">; and I want to </w:t>
        </w:r>
      </w:ins>
      <w:ins w:id="337" w:author="root" w:date="2017-06-04T23:03:00Z">
        <w:r w:rsidR="003A7F8E">
          <w:rPr>
            <w:rFonts w:ascii="Times New Roman" w:hAnsi="Times New Roman" w:cs="Times New Roman"/>
            <w:color w:val="000000"/>
          </w:rPr>
          <w:t>play a role</w:t>
        </w:r>
      </w:ins>
      <w:ins w:id="338" w:author="root" w:date="2017-06-04T22:43:00Z">
        <w:r w:rsidR="003F5C38">
          <w:rPr>
            <w:rFonts w:ascii="Times New Roman" w:hAnsi="Times New Roman" w:cs="Times New Roman"/>
            <w:color w:val="000000"/>
          </w:rPr>
          <w:t xml:space="preserve"> their healing process.</w:t>
        </w:r>
      </w:ins>
      <w:ins w:id="339" w:author="root" w:date="2017-06-04T22:48:00Z">
        <w:r w:rsidR="003F5C38">
          <w:rPr>
            <w:rFonts w:ascii="Times New Roman" w:hAnsi="Times New Roman" w:cs="Times New Roman"/>
            <w:color w:val="000000"/>
          </w:rPr>
          <w:t xml:space="preserve"> </w:t>
        </w:r>
      </w:ins>
      <w:del w:id="340" w:author="root" w:date="2017-06-04T22:48:00Z">
        <w:r w:rsidR="003358E3" w:rsidDel="003F5C38">
          <w:rPr>
            <w:rFonts w:ascii="Times New Roman" w:hAnsi="Times New Roman" w:cs="Times New Roman"/>
            <w:color w:val="000000"/>
          </w:rPr>
          <w:delText xml:space="preserve">I realized </w:delText>
        </w:r>
        <w:r w:rsidR="004210CC" w:rsidDel="003F5C38">
          <w:rPr>
            <w:rFonts w:ascii="Times New Roman" w:hAnsi="Times New Roman" w:cs="Times New Roman"/>
            <w:color w:val="000000"/>
          </w:rPr>
          <w:delText xml:space="preserve">the </w:delText>
        </w:r>
        <w:r w:rsidR="00BD318E" w:rsidDel="003F5C38">
          <w:rPr>
            <w:rFonts w:ascii="Times New Roman" w:hAnsi="Times New Roman" w:cs="Times New Roman"/>
            <w:color w:val="000000"/>
          </w:rPr>
          <w:delText>only thing I</w:delText>
        </w:r>
        <w:r w:rsidR="003358E3" w:rsidDel="003F5C38">
          <w:rPr>
            <w:rFonts w:ascii="Times New Roman" w:hAnsi="Times New Roman" w:cs="Times New Roman"/>
            <w:color w:val="000000"/>
          </w:rPr>
          <w:delText xml:space="preserve">’ve </w:delText>
        </w:r>
        <w:r w:rsidR="00BD318E" w:rsidDel="003F5C38">
          <w:rPr>
            <w:rFonts w:ascii="Times New Roman" w:hAnsi="Times New Roman" w:cs="Times New Roman"/>
            <w:color w:val="000000"/>
          </w:rPr>
          <w:delText xml:space="preserve">wanted to do is </w:delText>
        </w:r>
        <w:r w:rsidR="00711050" w:rsidDel="003F5C38">
          <w:rPr>
            <w:rFonts w:ascii="Times New Roman" w:hAnsi="Times New Roman" w:cs="Times New Roman"/>
            <w:color w:val="000000"/>
          </w:rPr>
          <w:delText>to understand the agony</w:delText>
        </w:r>
        <w:r w:rsidR="00D12656" w:rsidDel="003F5C38">
          <w:rPr>
            <w:rFonts w:ascii="Times New Roman" w:hAnsi="Times New Roman" w:cs="Times New Roman"/>
            <w:color w:val="000000"/>
          </w:rPr>
          <w:delText xml:space="preserve"> of</w:delText>
        </w:r>
        <w:r w:rsidR="00711050" w:rsidDel="003F5C38">
          <w:rPr>
            <w:rFonts w:ascii="Times New Roman" w:hAnsi="Times New Roman" w:cs="Times New Roman"/>
            <w:color w:val="000000"/>
          </w:rPr>
          <w:delText xml:space="preserve"> disease, to protect their lives and offer them relief. </w:delText>
        </w:r>
      </w:del>
      <w:ins w:id="341" w:author="root" w:date="2017-06-04T22:53:00Z">
        <w:r w:rsidR="00EA2DEA">
          <w:rPr>
            <w:rFonts w:ascii="Times New Roman" w:hAnsi="Times New Roman" w:cs="Times New Roman"/>
            <w:color w:val="000000"/>
          </w:rPr>
          <w:t xml:space="preserve">Becoming a physician </w:t>
        </w:r>
      </w:ins>
      <w:ins w:id="342" w:author="root" w:date="2017-06-04T22:56:00Z">
        <w:r w:rsidR="00EA2DEA">
          <w:rPr>
            <w:rFonts w:ascii="Times New Roman" w:hAnsi="Times New Roman" w:cs="Times New Roman"/>
            <w:color w:val="000000"/>
          </w:rPr>
          <w:t>is the means to</w:t>
        </w:r>
      </w:ins>
      <w:ins w:id="343" w:author="root" w:date="2017-06-04T23:30:00Z">
        <w:r w:rsidR="001B098A">
          <w:rPr>
            <w:rFonts w:ascii="Times New Roman" w:hAnsi="Times New Roman" w:cs="Times New Roman"/>
            <w:color w:val="000000"/>
          </w:rPr>
          <w:t>ward</w:t>
        </w:r>
      </w:ins>
      <w:ins w:id="344" w:author="root" w:date="2017-06-04T22:56:00Z">
        <w:r w:rsidR="00EA2DEA">
          <w:rPr>
            <w:rFonts w:ascii="Times New Roman" w:hAnsi="Times New Roman" w:cs="Times New Roman"/>
            <w:color w:val="000000"/>
          </w:rPr>
          <w:t xml:space="preserve"> </w:t>
        </w:r>
      </w:ins>
      <w:ins w:id="345" w:author="root" w:date="2017-06-04T23:30:00Z">
        <w:r w:rsidR="001B098A">
          <w:rPr>
            <w:rFonts w:ascii="Times New Roman" w:hAnsi="Times New Roman" w:cs="Times New Roman"/>
            <w:color w:val="000000"/>
          </w:rPr>
          <w:t>this end</w:t>
        </w:r>
      </w:ins>
      <w:ins w:id="346" w:author="root" w:date="2017-06-04T22:56:00Z">
        <w:r w:rsidR="00EA2DEA">
          <w:rPr>
            <w:rFonts w:ascii="Times New Roman" w:hAnsi="Times New Roman" w:cs="Times New Roman"/>
            <w:color w:val="000000"/>
          </w:rPr>
          <w:t xml:space="preserve">. It entitles me </w:t>
        </w:r>
      </w:ins>
      <w:ins w:id="347" w:author="root" w:date="2017-06-04T22:58:00Z">
        <w:r w:rsidR="00EA2DEA">
          <w:rPr>
            <w:rFonts w:ascii="Times New Roman" w:hAnsi="Times New Roman" w:cs="Times New Roman"/>
            <w:color w:val="000000"/>
          </w:rPr>
          <w:t>to the power to render help.</w:t>
        </w:r>
      </w:ins>
      <w:ins w:id="348" w:author="root" w:date="2017-06-04T23:04:00Z">
        <w:r w:rsidR="003A7F8E">
          <w:rPr>
            <w:rFonts w:ascii="Times New Roman" w:hAnsi="Times New Roman" w:cs="Times New Roman"/>
            <w:color w:val="000000"/>
          </w:rPr>
          <w:t xml:space="preserve"> </w:t>
        </w:r>
      </w:ins>
    </w:p>
    <w:p w14:paraId="56B72B82" w14:textId="77777777" w:rsidR="00FA5096" w:rsidRDefault="00FA5096" w:rsidP="003A7F8E">
      <w:pPr>
        <w:ind w:firstLine="720"/>
        <w:rPr>
          <w:ins w:id="349" w:author="root" w:date="2017-06-04T23:22:00Z"/>
          <w:rFonts w:ascii="Times New Roman" w:hAnsi="Times New Roman" w:cs="Times New Roman"/>
          <w:color w:val="000000"/>
        </w:rPr>
        <w:pPrChange w:id="350" w:author="root" w:date="2017-06-04T23:04:00Z">
          <w:pPr>
            <w:ind w:firstLine="720"/>
          </w:pPr>
        </w:pPrChange>
      </w:pPr>
    </w:p>
    <w:p w14:paraId="327A1F91" w14:textId="6D884CD9" w:rsidR="00711050" w:rsidRPr="002B7C70" w:rsidRDefault="002B7C70" w:rsidP="00C80170">
      <w:pPr>
        <w:ind w:firstLine="720"/>
        <w:rPr>
          <w:rFonts w:ascii="Times New Roman" w:hAnsi="Times New Roman" w:cs="Times New Roman"/>
        </w:rPr>
        <w:pPrChange w:id="351" w:author="root" w:date="2017-06-04T23:40:00Z">
          <w:pPr>
            <w:ind w:firstLine="720"/>
          </w:pPr>
        </w:pPrChange>
      </w:pPr>
      <w:del w:id="352" w:author="root" w:date="2017-06-04T23:04:00Z">
        <w:r w:rsidDel="003A7F8E">
          <w:rPr>
            <w:rFonts w:ascii="Times New Roman" w:hAnsi="Times New Roman" w:cs="Times New Roman"/>
            <w:color w:val="000000"/>
          </w:rPr>
          <w:delText xml:space="preserve">In another word, to be their physician. But </w:delText>
        </w:r>
      </w:del>
      <w:ins w:id="353" w:author="root" w:date="2017-06-04T23:05:00Z">
        <w:r w:rsidR="003A7F8E">
          <w:rPr>
            <w:rFonts w:ascii="Times New Roman" w:hAnsi="Times New Roman" w:cs="Times New Roman"/>
            <w:color w:val="000000"/>
          </w:rPr>
          <w:t>T</w:t>
        </w:r>
      </w:ins>
      <w:del w:id="354" w:author="root" w:date="2017-06-04T23:05:00Z">
        <w:r w:rsidDel="003A7F8E">
          <w:rPr>
            <w:rFonts w:ascii="Times New Roman" w:hAnsi="Times New Roman" w:cs="Times New Roman"/>
            <w:color w:val="000000"/>
          </w:rPr>
          <w:delText>t</w:delText>
        </w:r>
      </w:del>
      <w:r>
        <w:rPr>
          <w:rFonts w:ascii="Times New Roman" w:hAnsi="Times New Roman" w:cs="Times New Roman"/>
          <w:color w:val="000000"/>
        </w:rPr>
        <w:t>h</w:t>
      </w:r>
      <w:ins w:id="355" w:author="root" w:date="2017-06-04T23:06:00Z">
        <w:r w:rsidR="003A7F8E">
          <w:rPr>
            <w:rFonts w:ascii="Times New Roman" w:hAnsi="Times New Roman" w:cs="Times New Roman"/>
            <w:color w:val="000000"/>
          </w:rPr>
          <w:t>e</w:t>
        </w:r>
      </w:ins>
      <w:del w:id="356" w:author="root" w:date="2017-06-04T23:06:00Z">
        <w:r w:rsidDel="003A7F8E">
          <w:rPr>
            <w:rFonts w:ascii="Times New Roman" w:hAnsi="Times New Roman" w:cs="Times New Roman"/>
            <w:color w:val="000000"/>
          </w:rPr>
          <w:delText>is</w:delText>
        </w:r>
      </w:del>
      <w:r>
        <w:rPr>
          <w:rFonts w:ascii="Times New Roman" w:hAnsi="Times New Roman" w:cs="Times New Roman"/>
          <w:color w:val="000000"/>
        </w:rPr>
        <w:t xml:space="preserve"> great responsibility to care for others </w:t>
      </w:r>
      <w:del w:id="357" w:author="root" w:date="2017-06-04T23:23:00Z">
        <w:r w:rsidDel="00FA5096">
          <w:rPr>
            <w:rFonts w:ascii="Times New Roman" w:hAnsi="Times New Roman" w:cs="Times New Roman"/>
            <w:color w:val="000000"/>
          </w:rPr>
          <w:delText xml:space="preserve">underlies </w:delText>
        </w:r>
      </w:del>
      <w:ins w:id="358" w:author="root" w:date="2017-06-04T23:23:00Z">
        <w:r w:rsidR="00FA5096">
          <w:rPr>
            <w:rFonts w:ascii="Times New Roman" w:hAnsi="Times New Roman" w:cs="Times New Roman"/>
            <w:color w:val="000000"/>
          </w:rPr>
          <w:t>underscores</w:t>
        </w:r>
        <w:r w:rsidR="00FA5096">
          <w:rPr>
            <w:rFonts w:ascii="Times New Roman" w:hAnsi="Times New Roman" w:cs="Times New Roman"/>
            <w:color w:val="000000"/>
          </w:rPr>
          <w:t xml:space="preserve"> </w:t>
        </w:r>
      </w:ins>
      <w:r>
        <w:rPr>
          <w:rFonts w:ascii="Times New Roman" w:hAnsi="Times New Roman" w:cs="Times New Roman"/>
          <w:color w:val="000000"/>
        </w:rPr>
        <w:t>not only the appeal of medicine, but also its challenge</w:t>
      </w:r>
      <w:ins w:id="359" w:author="root" w:date="2017-06-04T23:07:00Z">
        <w:r w:rsidR="003A7F8E">
          <w:rPr>
            <w:rFonts w:ascii="Times New Roman" w:hAnsi="Times New Roman" w:cs="Times New Roman"/>
            <w:color w:val="000000"/>
          </w:rPr>
          <w:t>s</w:t>
        </w:r>
      </w:ins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</w:rPr>
        <w:t xml:space="preserve"> </w:t>
      </w:r>
      <w:ins w:id="360" w:author="root" w:date="2017-06-04T23:14:00Z">
        <w:r w:rsidR="00DA4A6B">
          <w:rPr>
            <w:rFonts w:ascii="Times New Roman" w:hAnsi="Times New Roman" w:cs="Times New Roman"/>
          </w:rPr>
          <w:t xml:space="preserve">I have met patients who cannot see, cannot speak, </w:t>
        </w:r>
      </w:ins>
      <w:ins w:id="361" w:author="root" w:date="2017-06-04T23:16:00Z">
        <w:r w:rsidR="00DA4A6B">
          <w:rPr>
            <w:rFonts w:ascii="Times New Roman" w:hAnsi="Times New Roman" w:cs="Times New Roman"/>
          </w:rPr>
          <w:t xml:space="preserve">or is not </w:t>
        </w:r>
      </w:ins>
      <w:ins w:id="362" w:author="root" w:date="2017-06-04T23:49:00Z">
        <w:r w:rsidR="00C80170">
          <w:rPr>
            <w:rFonts w:ascii="Times New Roman" w:hAnsi="Times New Roman" w:cs="Times New Roman"/>
          </w:rPr>
          <w:t>conscious</w:t>
        </w:r>
      </w:ins>
      <w:ins w:id="363" w:author="root" w:date="2017-06-04T23:16:00Z">
        <w:r w:rsidR="00DA4A6B">
          <w:rPr>
            <w:rFonts w:ascii="Times New Roman" w:hAnsi="Times New Roman" w:cs="Times New Roman"/>
          </w:rPr>
          <w:t xml:space="preserve">. </w:t>
        </w:r>
      </w:ins>
      <w:ins w:id="364" w:author="root" w:date="2017-06-04T23:31:00Z">
        <w:r w:rsidR="001B098A">
          <w:rPr>
            <w:rFonts w:ascii="Times New Roman" w:hAnsi="Times New Roman" w:cs="Times New Roman"/>
          </w:rPr>
          <w:t>Practicing medicine</w:t>
        </w:r>
      </w:ins>
      <w:ins w:id="365" w:author="root" w:date="2017-06-04T23:21:00Z">
        <w:r w:rsidR="00FA5096">
          <w:rPr>
            <w:rFonts w:ascii="Times New Roman" w:hAnsi="Times New Roman" w:cs="Times New Roman"/>
          </w:rPr>
          <w:t xml:space="preserve"> is never just about medicine. Physicians are </w:t>
        </w:r>
      </w:ins>
      <w:ins w:id="366" w:author="root" w:date="2017-06-04T23:24:00Z">
        <w:r w:rsidR="00FA5096">
          <w:rPr>
            <w:rFonts w:ascii="Times New Roman" w:hAnsi="Times New Roman" w:cs="Times New Roman"/>
          </w:rPr>
          <w:t xml:space="preserve">the </w:t>
        </w:r>
      </w:ins>
      <w:ins w:id="367" w:author="root" w:date="2017-06-04T23:21:00Z">
        <w:r w:rsidR="00FA5096">
          <w:rPr>
            <w:rFonts w:ascii="Times New Roman" w:hAnsi="Times New Roman" w:cs="Times New Roman"/>
          </w:rPr>
          <w:t>great</w:t>
        </w:r>
      </w:ins>
      <w:ins w:id="368" w:author="root" w:date="2017-06-04T23:25:00Z">
        <w:r w:rsidR="00FA5096">
          <w:rPr>
            <w:rFonts w:ascii="Times New Roman" w:hAnsi="Times New Roman" w:cs="Times New Roman"/>
          </w:rPr>
          <w:t>es</w:t>
        </w:r>
      </w:ins>
      <w:ins w:id="369" w:author="root" w:date="2017-06-04T23:26:00Z">
        <w:r w:rsidR="00FA5096">
          <w:rPr>
            <w:rFonts w:ascii="Times New Roman" w:hAnsi="Times New Roman" w:cs="Times New Roman"/>
          </w:rPr>
          <w:t>t</w:t>
        </w:r>
      </w:ins>
      <w:ins w:id="370" w:author="root" w:date="2017-06-04T23:21:00Z">
        <w:r w:rsidR="00FA5096">
          <w:rPr>
            <w:rFonts w:ascii="Times New Roman" w:hAnsi="Times New Roman" w:cs="Times New Roman"/>
          </w:rPr>
          <w:t xml:space="preserve"> </w:t>
        </w:r>
      </w:ins>
      <w:ins w:id="371" w:author="root" w:date="2017-06-04T23:22:00Z">
        <w:r w:rsidR="00FA5096">
          <w:rPr>
            <w:rFonts w:ascii="Times New Roman" w:hAnsi="Times New Roman" w:cs="Times New Roman"/>
          </w:rPr>
          <w:t>communicator</w:t>
        </w:r>
      </w:ins>
      <w:ins w:id="372" w:author="root" w:date="2017-06-04T23:24:00Z">
        <w:r w:rsidR="00FA5096">
          <w:rPr>
            <w:rFonts w:ascii="Times New Roman" w:hAnsi="Times New Roman" w:cs="Times New Roman"/>
          </w:rPr>
          <w:t xml:space="preserve">s </w:t>
        </w:r>
      </w:ins>
      <w:ins w:id="373" w:author="root" w:date="2017-06-04T23:25:00Z">
        <w:r w:rsidR="00FA5096">
          <w:rPr>
            <w:rFonts w:ascii="Times New Roman" w:hAnsi="Times New Roman" w:cs="Times New Roman"/>
          </w:rPr>
          <w:t xml:space="preserve">and </w:t>
        </w:r>
      </w:ins>
      <w:ins w:id="374" w:author="root" w:date="2017-06-04T23:24:00Z">
        <w:r w:rsidR="00FA5096">
          <w:rPr>
            <w:rFonts w:ascii="Times New Roman" w:hAnsi="Times New Roman" w:cs="Times New Roman"/>
          </w:rPr>
          <w:t xml:space="preserve">detectives. </w:t>
        </w:r>
      </w:ins>
      <w:ins w:id="375" w:author="root" w:date="2017-06-04T23:26:00Z">
        <w:r w:rsidR="00FA5096">
          <w:rPr>
            <w:rFonts w:ascii="Times New Roman" w:hAnsi="Times New Roman" w:cs="Times New Roman"/>
          </w:rPr>
          <w:t xml:space="preserve">They have to find clues </w:t>
        </w:r>
      </w:ins>
      <w:ins w:id="376" w:author="root" w:date="2017-06-04T23:27:00Z">
        <w:r w:rsidR="00FA5096">
          <w:rPr>
            <w:rFonts w:ascii="Times New Roman" w:hAnsi="Times New Roman" w:cs="Times New Roman"/>
          </w:rPr>
          <w:t>in numbers,</w:t>
        </w:r>
      </w:ins>
      <w:ins w:id="377" w:author="root" w:date="2017-06-04T23:31:00Z">
        <w:r w:rsidR="001B098A">
          <w:rPr>
            <w:rFonts w:ascii="Times New Roman" w:hAnsi="Times New Roman" w:cs="Times New Roman"/>
          </w:rPr>
          <w:t xml:space="preserve"> charts,</w:t>
        </w:r>
      </w:ins>
      <w:ins w:id="378" w:author="root" w:date="2017-06-04T23:27:00Z">
        <w:r w:rsidR="00FA5096">
          <w:rPr>
            <w:rFonts w:ascii="Times New Roman" w:hAnsi="Times New Roman" w:cs="Times New Roman"/>
          </w:rPr>
          <w:t xml:space="preserve"> and </w:t>
        </w:r>
        <w:r w:rsidR="001B098A">
          <w:rPr>
            <w:rFonts w:ascii="Times New Roman" w:hAnsi="Times New Roman" w:cs="Times New Roman"/>
          </w:rPr>
          <w:t>fleeting signs</w:t>
        </w:r>
        <w:r w:rsidR="00FA5096">
          <w:rPr>
            <w:rFonts w:ascii="Times New Roman" w:hAnsi="Times New Roman" w:cs="Times New Roman"/>
          </w:rPr>
          <w:t xml:space="preserve">. </w:t>
        </w:r>
      </w:ins>
      <w:del w:id="379" w:author="root" w:date="2017-06-04T23:25:00Z">
        <w:r w:rsidRPr="007166F8" w:rsidDel="00FA5096">
          <w:rPr>
            <w:rFonts w:ascii="Times New Roman" w:hAnsi="Times New Roman" w:cs="Times New Roman"/>
            <w:color w:val="000000"/>
          </w:rPr>
          <w:delText>Being a physician means meeting people from all walks of life. Sometimes they can’t see, sometimes they can’t speak, sometimes they aren’t even aware of what is happening</w:delText>
        </w:r>
        <w:r w:rsidDel="00FA5096">
          <w:rPr>
            <w:rFonts w:ascii="Times New Roman" w:hAnsi="Times New Roman" w:cs="Times New Roman"/>
            <w:color w:val="000000"/>
          </w:rPr>
          <w:delText xml:space="preserve">. </w:delText>
        </w:r>
        <w:r w:rsidR="003358E3" w:rsidDel="00FA5096">
          <w:rPr>
            <w:rFonts w:ascii="Times New Roman" w:hAnsi="Times New Roman" w:cs="Times New Roman"/>
            <w:color w:val="000000"/>
          </w:rPr>
          <w:delText xml:space="preserve">Can I relive the life of others to </w:delText>
        </w:r>
        <w:r w:rsidR="00D3358D" w:rsidDel="00FA5096">
          <w:rPr>
            <w:rFonts w:ascii="Times New Roman" w:hAnsi="Times New Roman" w:cs="Times New Roman"/>
            <w:color w:val="000000"/>
          </w:rPr>
          <w:delText xml:space="preserve">understand them? No. </w:delText>
        </w:r>
      </w:del>
      <w:r w:rsidR="00D3358D">
        <w:rPr>
          <w:rFonts w:ascii="Times New Roman" w:hAnsi="Times New Roman" w:cs="Times New Roman"/>
          <w:color w:val="000000"/>
        </w:rPr>
        <w:t>Not even f</w:t>
      </w:r>
      <w:r w:rsidR="00023CB7">
        <w:rPr>
          <w:rFonts w:ascii="Times New Roman" w:hAnsi="Times New Roman" w:cs="Times New Roman"/>
          <w:color w:val="000000"/>
        </w:rPr>
        <w:t xml:space="preserve">our years of medical school </w:t>
      </w:r>
      <w:r w:rsidR="00D3358D">
        <w:rPr>
          <w:rFonts w:ascii="Times New Roman" w:hAnsi="Times New Roman" w:cs="Times New Roman"/>
          <w:color w:val="000000"/>
        </w:rPr>
        <w:t>will</w:t>
      </w:r>
      <w:r w:rsidR="00023CB7">
        <w:rPr>
          <w:rFonts w:ascii="Times New Roman" w:hAnsi="Times New Roman" w:cs="Times New Roman"/>
          <w:color w:val="000000"/>
        </w:rPr>
        <w:t xml:space="preserve"> </w:t>
      </w:r>
      <w:del w:id="380" w:author="root" w:date="2017-06-04T23:28:00Z">
        <w:r w:rsidR="00023CB7" w:rsidDel="00FA5096">
          <w:rPr>
            <w:rFonts w:ascii="Times New Roman" w:hAnsi="Times New Roman" w:cs="Times New Roman" w:hint="eastAsia"/>
            <w:color w:val="000000"/>
          </w:rPr>
          <w:delText xml:space="preserve">give me that. </w:delText>
        </w:r>
      </w:del>
      <w:ins w:id="381" w:author="root" w:date="2017-06-04T23:28:00Z">
        <w:r w:rsidR="00FA5096">
          <w:rPr>
            <w:rFonts w:ascii="Times New Roman" w:hAnsi="Times New Roman" w:cs="Times New Roman" w:hint="eastAsia"/>
            <w:color w:val="000000"/>
          </w:rPr>
          <w:t>a</w:t>
        </w:r>
        <w:r w:rsidR="00FA5096">
          <w:rPr>
            <w:rFonts w:ascii="Times New Roman" w:hAnsi="Times New Roman" w:cs="Times New Roman"/>
            <w:color w:val="000000"/>
          </w:rPr>
          <w:t xml:space="preserve">dequately prepare them for the job. </w:t>
        </w:r>
      </w:ins>
      <w:ins w:id="382" w:author="root" w:date="2017-06-04T23:33:00Z">
        <w:r w:rsidR="001B098A">
          <w:rPr>
            <w:rFonts w:ascii="Times New Roman" w:hAnsi="Times New Roman" w:cs="Times New Roman"/>
            <w:color w:val="000000"/>
          </w:rPr>
          <w:t>A</w:t>
        </w:r>
      </w:ins>
      <w:ins w:id="383" w:author="root" w:date="2017-06-04T23:39:00Z">
        <w:r w:rsidR="00C80170">
          <w:rPr>
            <w:rFonts w:ascii="Times New Roman" w:hAnsi="Times New Roman" w:cs="Times New Roman"/>
            <w:color w:val="000000"/>
          </w:rPr>
          <w:t xml:space="preserve">fter a long night </w:t>
        </w:r>
      </w:ins>
      <w:ins w:id="384" w:author="root" w:date="2017-06-04T23:44:00Z">
        <w:r w:rsidR="00C80170">
          <w:rPr>
            <w:rFonts w:ascii="Times New Roman" w:hAnsi="Times New Roman" w:cs="Times New Roman"/>
            <w:color w:val="000000"/>
          </w:rPr>
          <w:t xml:space="preserve">of </w:t>
        </w:r>
      </w:ins>
      <w:ins w:id="385" w:author="root" w:date="2017-06-04T23:45:00Z">
        <w:r w:rsidR="00C80170">
          <w:rPr>
            <w:rFonts w:ascii="Times New Roman" w:hAnsi="Times New Roman" w:cs="Times New Roman"/>
            <w:color w:val="000000"/>
          </w:rPr>
          <w:t>gratifying work</w:t>
        </w:r>
      </w:ins>
      <w:ins w:id="386" w:author="root" w:date="2017-06-04T23:41:00Z">
        <w:r w:rsidR="00C80170">
          <w:rPr>
            <w:rFonts w:ascii="Times New Roman" w:hAnsi="Times New Roman" w:cs="Times New Roman"/>
            <w:color w:val="000000"/>
          </w:rPr>
          <w:t xml:space="preserve">, I </w:t>
        </w:r>
      </w:ins>
      <w:ins w:id="387" w:author="root" w:date="2017-06-04T23:48:00Z">
        <w:r w:rsidR="00C80170">
          <w:rPr>
            <w:rFonts w:ascii="Times New Roman" w:hAnsi="Times New Roman" w:cs="Times New Roman"/>
            <w:color w:val="000000"/>
          </w:rPr>
          <w:t>emerged in</w:t>
        </w:r>
      </w:ins>
      <w:ins w:id="388" w:author="root" w:date="2017-06-04T23:41:00Z">
        <w:r w:rsidR="00C80170">
          <w:rPr>
            <w:rFonts w:ascii="Times New Roman" w:hAnsi="Times New Roman" w:cs="Times New Roman"/>
            <w:color w:val="000000"/>
          </w:rPr>
          <w:t xml:space="preserve"> </w:t>
        </w:r>
      </w:ins>
      <w:ins w:id="389" w:author="root" w:date="2017-06-04T23:42:00Z">
        <w:r w:rsidR="00C80170">
          <w:rPr>
            <w:rFonts w:ascii="Times New Roman" w:hAnsi="Times New Roman" w:cs="Times New Roman"/>
            <w:color w:val="000000"/>
          </w:rPr>
          <w:t xml:space="preserve">the </w:t>
        </w:r>
      </w:ins>
      <w:ins w:id="390" w:author="root" w:date="2017-06-04T23:43:00Z">
        <w:r w:rsidR="00C80170">
          <w:rPr>
            <w:rFonts w:ascii="Times New Roman" w:hAnsi="Times New Roman" w:cs="Times New Roman"/>
            <w:color w:val="000000"/>
          </w:rPr>
          <w:t xml:space="preserve">rising sun </w:t>
        </w:r>
      </w:ins>
      <w:ins w:id="391" w:author="root" w:date="2017-06-04T23:42:00Z">
        <w:r w:rsidR="00C80170">
          <w:rPr>
            <w:rFonts w:ascii="Times New Roman" w:hAnsi="Times New Roman" w:cs="Times New Roman"/>
            <w:color w:val="000000"/>
          </w:rPr>
          <w:t xml:space="preserve">with a renewed confidence </w:t>
        </w:r>
      </w:ins>
      <w:ins w:id="392" w:author="root" w:date="2017-06-04T23:48:00Z">
        <w:r w:rsidR="00C80170">
          <w:rPr>
            <w:rFonts w:ascii="Times New Roman" w:hAnsi="Times New Roman" w:cs="Times New Roman"/>
            <w:color w:val="000000"/>
          </w:rPr>
          <w:t xml:space="preserve">that I am both mentally and physically ready </w:t>
        </w:r>
      </w:ins>
      <w:ins w:id="393" w:author="root" w:date="2017-06-04T23:42:00Z">
        <w:r w:rsidR="00C80170">
          <w:rPr>
            <w:rFonts w:ascii="Times New Roman" w:hAnsi="Times New Roman" w:cs="Times New Roman"/>
            <w:color w:val="000000"/>
          </w:rPr>
          <w:t xml:space="preserve">to embark on the journey. </w:t>
        </w:r>
      </w:ins>
      <w:bookmarkStart w:id="394" w:name="_GoBack"/>
      <w:bookmarkEnd w:id="394"/>
      <w:del w:id="395" w:author="root" w:date="2017-06-04T23:40:00Z">
        <w:r w:rsidR="00023CB7" w:rsidDel="00C80170">
          <w:rPr>
            <w:rFonts w:ascii="Times New Roman" w:hAnsi="Times New Roman" w:cs="Times New Roman"/>
            <w:color w:val="000000"/>
          </w:rPr>
          <w:delText xml:space="preserve">But I believe </w:delText>
        </w:r>
        <w:r w:rsidR="00E23670" w:rsidDel="00C80170">
          <w:rPr>
            <w:rFonts w:ascii="Times New Roman" w:hAnsi="Times New Roman" w:cs="Times New Roman"/>
            <w:color w:val="000000"/>
          </w:rPr>
          <w:delText>with an</w:delText>
        </w:r>
        <w:r w:rsidR="00F066D2" w:rsidDel="00C80170">
          <w:rPr>
            <w:rFonts w:ascii="Times New Roman" w:hAnsi="Times New Roman" w:cs="Times New Roman"/>
            <w:color w:val="000000"/>
          </w:rPr>
          <w:delText xml:space="preserve"> </w:delText>
        </w:r>
        <w:r w:rsidR="00F066D2" w:rsidRPr="007166F8" w:rsidDel="00C80170">
          <w:rPr>
            <w:rFonts w:ascii="Times New Roman" w:hAnsi="Times New Roman" w:cs="Times New Roman"/>
            <w:color w:val="000000"/>
          </w:rPr>
          <w:delText>attentive attitude to ask the right questions, synthesize available information, identify common goals and empathize through moral imagination</w:delText>
        </w:r>
        <w:r w:rsidR="00F066D2" w:rsidDel="00C80170">
          <w:rPr>
            <w:rFonts w:ascii="Times New Roman" w:hAnsi="Times New Roman" w:cs="Times New Roman"/>
            <w:color w:val="000000"/>
          </w:rPr>
          <w:delText xml:space="preserve">, </w:delText>
        </w:r>
        <w:r w:rsidR="00E23670" w:rsidDel="00C80170">
          <w:rPr>
            <w:rFonts w:ascii="Times New Roman" w:hAnsi="Times New Roman" w:cs="Times New Roman"/>
            <w:color w:val="000000"/>
          </w:rPr>
          <w:delText xml:space="preserve">I will be able to make meaningful connections </w:delText>
        </w:r>
        <w:r w:rsidR="00D66F0C" w:rsidDel="00C80170">
          <w:rPr>
            <w:rFonts w:ascii="Times New Roman" w:hAnsi="Times New Roman" w:cs="Times New Roman"/>
            <w:color w:val="000000"/>
          </w:rPr>
          <w:delText xml:space="preserve">and fulfill my duty. </w:delText>
        </w:r>
        <w:r w:rsidR="00D66F0C" w:rsidRPr="007166F8" w:rsidDel="00C80170">
          <w:rPr>
            <w:rFonts w:ascii="Times New Roman" w:hAnsi="Times New Roman" w:cs="Times New Roman"/>
            <w:color w:val="000000"/>
          </w:rPr>
          <w:delText>I’m grateful for the opportunity to connect with the world through my service as a future physician, and it is this aspiration that keeps motivating me to explore my potentials on the path to medicine.</w:delText>
        </w:r>
      </w:del>
    </w:p>
    <w:sectPr w:rsidR="00711050" w:rsidRPr="002B7C70" w:rsidSect="00152EB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5" w:author="root" w:date="2017-06-03T17:18:00Z" w:initials="r">
    <w:p w14:paraId="1F4903A9" w14:textId="5574B741" w:rsidR="00011314" w:rsidRDefault="00011314">
      <w:pPr>
        <w:pStyle w:val="CommentText"/>
      </w:pPr>
      <w:r>
        <w:rPr>
          <w:rStyle w:val="CommentReference"/>
        </w:rPr>
        <w:annotationRef/>
      </w:r>
      <w:r>
        <w:t xml:space="preserve">Should use bond but the was used once already.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4903A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ot">
    <w15:presenceInfo w15:providerId="None" w15:userId="roo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6F8"/>
    <w:rsid w:val="000033F3"/>
    <w:rsid w:val="00011314"/>
    <w:rsid w:val="000204ED"/>
    <w:rsid w:val="00023CB7"/>
    <w:rsid w:val="000344A9"/>
    <w:rsid w:val="00061D90"/>
    <w:rsid w:val="0006555C"/>
    <w:rsid w:val="000847E9"/>
    <w:rsid w:val="00086977"/>
    <w:rsid w:val="000B656C"/>
    <w:rsid w:val="000C02A8"/>
    <w:rsid w:val="00100644"/>
    <w:rsid w:val="0012442A"/>
    <w:rsid w:val="00140FC4"/>
    <w:rsid w:val="00142927"/>
    <w:rsid w:val="00152EBF"/>
    <w:rsid w:val="0015536F"/>
    <w:rsid w:val="001657E9"/>
    <w:rsid w:val="001837E1"/>
    <w:rsid w:val="001B098A"/>
    <w:rsid w:val="001C2CF9"/>
    <w:rsid w:val="001E0B4E"/>
    <w:rsid w:val="00204B10"/>
    <w:rsid w:val="002176A9"/>
    <w:rsid w:val="002666B0"/>
    <w:rsid w:val="00291F43"/>
    <w:rsid w:val="00293CE3"/>
    <w:rsid w:val="002A1B73"/>
    <w:rsid w:val="002B7C70"/>
    <w:rsid w:val="002C7730"/>
    <w:rsid w:val="0030799C"/>
    <w:rsid w:val="003358E3"/>
    <w:rsid w:val="00340433"/>
    <w:rsid w:val="00350D96"/>
    <w:rsid w:val="003529D8"/>
    <w:rsid w:val="0035695A"/>
    <w:rsid w:val="003742C7"/>
    <w:rsid w:val="00381CCC"/>
    <w:rsid w:val="003A7F8E"/>
    <w:rsid w:val="003F5C38"/>
    <w:rsid w:val="004210CC"/>
    <w:rsid w:val="00426192"/>
    <w:rsid w:val="0043496B"/>
    <w:rsid w:val="00436C1E"/>
    <w:rsid w:val="0046738E"/>
    <w:rsid w:val="00487A7E"/>
    <w:rsid w:val="004B1010"/>
    <w:rsid w:val="004D363E"/>
    <w:rsid w:val="004E784A"/>
    <w:rsid w:val="004F3763"/>
    <w:rsid w:val="004F5018"/>
    <w:rsid w:val="005247BD"/>
    <w:rsid w:val="00524F82"/>
    <w:rsid w:val="00546A93"/>
    <w:rsid w:val="0055089A"/>
    <w:rsid w:val="005529E8"/>
    <w:rsid w:val="00553BCA"/>
    <w:rsid w:val="00555B0D"/>
    <w:rsid w:val="005612BA"/>
    <w:rsid w:val="005A13B5"/>
    <w:rsid w:val="005B48EF"/>
    <w:rsid w:val="005E3522"/>
    <w:rsid w:val="00622368"/>
    <w:rsid w:val="00632307"/>
    <w:rsid w:val="0063378D"/>
    <w:rsid w:val="00651097"/>
    <w:rsid w:val="00666EF6"/>
    <w:rsid w:val="006C1326"/>
    <w:rsid w:val="006C5138"/>
    <w:rsid w:val="006C74FE"/>
    <w:rsid w:val="006D6395"/>
    <w:rsid w:val="006E05AD"/>
    <w:rsid w:val="006E2391"/>
    <w:rsid w:val="007017AE"/>
    <w:rsid w:val="00702142"/>
    <w:rsid w:val="00711050"/>
    <w:rsid w:val="007166F8"/>
    <w:rsid w:val="00720400"/>
    <w:rsid w:val="00725581"/>
    <w:rsid w:val="00730017"/>
    <w:rsid w:val="00746DBE"/>
    <w:rsid w:val="00777041"/>
    <w:rsid w:val="00777460"/>
    <w:rsid w:val="007B7A51"/>
    <w:rsid w:val="007C7429"/>
    <w:rsid w:val="007D17D8"/>
    <w:rsid w:val="007E2C1E"/>
    <w:rsid w:val="007E7C81"/>
    <w:rsid w:val="007F2596"/>
    <w:rsid w:val="007F5F67"/>
    <w:rsid w:val="00801A15"/>
    <w:rsid w:val="008219CD"/>
    <w:rsid w:val="00821A6A"/>
    <w:rsid w:val="00826235"/>
    <w:rsid w:val="00833D68"/>
    <w:rsid w:val="00837549"/>
    <w:rsid w:val="008406AB"/>
    <w:rsid w:val="00873FA6"/>
    <w:rsid w:val="008B679F"/>
    <w:rsid w:val="008D4D7F"/>
    <w:rsid w:val="008E2087"/>
    <w:rsid w:val="009150D7"/>
    <w:rsid w:val="009264E7"/>
    <w:rsid w:val="009955A4"/>
    <w:rsid w:val="009F4D5B"/>
    <w:rsid w:val="00A079F3"/>
    <w:rsid w:val="00A20EAF"/>
    <w:rsid w:val="00A552D8"/>
    <w:rsid w:val="00A67483"/>
    <w:rsid w:val="00A71592"/>
    <w:rsid w:val="00A77F08"/>
    <w:rsid w:val="00A831DE"/>
    <w:rsid w:val="00AA1C9E"/>
    <w:rsid w:val="00AA52A5"/>
    <w:rsid w:val="00AD2B4C"/>
    <w:rsid w:val="00AD6E92"/>
    <w:rsid w:val="00AE3715"/>
    <w:rsid w:val="00B052EC"/>
    <w:rsid w:val="00B12E7E"/>
    <w:rsid w:val="00B13F0B"/>
    <w:rsid w:val="00B13F44"/>
    <w:rsid w:val="00B234A6"/>
    <w:rsid w:val="00B36F91"/>
    <w:rsid w:val="00B536C6"/>
    <w:rsid w:val="00B77C35"/>
    <w:rsid w:val="00B83045"/>
    <w:rsid w:val="00BA1A2A"/>
    <w:rsid w:val="00BA3211"/>
    <w:rsid w:val="00BD318E"/>
    <w:rsid w:val="00C2613B"/>
    <w:rsid w:val="00C33C90"/>
    <w:rsid w:val="00C374C1"/>
    <w:rsid w:val="00C469FD"/>
    <w:rsid w:val="00C53C50"/>
    <w:rsid w:val="00C64500"/>
    <w:rsid w:val="00C80170"/>
    <w:rsid w:val="00C84E85"/>
    <w:rsid w:val="00CA50E3"/>
    <w:rsid w:val="00CF3567"/>
    <w:rsid w:val="00CF57FD"/>
    <w:rsid w:val="00D00C0E"/>
    <w:rsid w:val="00D12656"/>
    <w:rsid w:val="00D221F9"/>
    <w:rsid w:val="00D3358D"/>
    <w:rsid w:val="00D42E39"/>
    <w:rsid w:val="00D43F2F"/>
    <w:rsid w:val="00D45DC9"/>
    <w:rsid w:val="00D66F0C"/>
    <w:rsid w:val="00D91A80"/>
    <w:rsid w:val="00D95A64"/>
    <w:rsid w:val="00DA3BE0"/>
    <w:rsid w:val="00DA4A6B"/>
    <w:rsid w:val="00DB7271"/>
    <w:rsid w:val="00DC3D93"/>
    <w:rsid w:val="00DC7F6F"/>
    <w:rsid w:val="00DD2298"/>
    <w:rsid w:val="00DE621F"/>
    <w:rsid w:val="00E21F6E"/>
    <w:rsid w:val="00E23670"/>
    <w:rsid w:val="00E35BDB"/>
    <w:rsid w:val="00E619F8"/>
    <w:rsid w:val="00E81989"/>
    <w:rsid w:val="00EA2ABE"/>
    <w:rsid w:val="00EA2DEA"/>
    <w:rsid w:val="00EA33B1"/>
    <w:rsid w:val="00EA6AE6"/>
    <w:rsid w:val="00EB0980"/>
    <w:rsid w:val="00EC1066"/>
    <w:rsid w:val="00ED3CA8"/>
    <w:rsid w:val="00F066D2"/>
    <w:rsid w:val="00F562F2"/>
    <w:rsid w:val="00F724FC"/>
    <w:rsid w:val="00F8245E"/>
    <w:rsid w:val="00F93616"/>
    <w:rsid w:val="00FA484E"/>
    <w:rsid w:val="00FA5096"/>
    <w:rsid w:val="00FB1B03"/>
    <w:rsid w:val="00FB6417"/>
    <w:rsid w:val="00FD3582"/>
    <w:rsid w:val="00FE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DD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6F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553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53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53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3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3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3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36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36C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4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D36A3-53E9-4B94-BC28-8C123D68D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2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Teng, Wanming</dc:creator>
  <cp:keywords/>
  <dc:description/>
  <cp:lastModifiedBy>root</cp:lastModifiedBy>
  <cp:revision>17</cp:revision>
  <dcterms:created xsi:type="dcterms:W3CDTF">2017-06-01T03:06:00Z</dcterms:created>
  <dcterms:modified xsi:type="dcterms:W3CDTF">2017-06-05T03:51:00Z</dcterms:modified>
</cp:coreProperties>
</file>